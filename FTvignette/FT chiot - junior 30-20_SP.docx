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7B63" w14:textId="77777777" w:rsidR="003C7041" w:rsidRPr="00F70C8F" w:rsidRDefault="003C7041" w:rsidP="00DA47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b/>
          <w:bCs/>
          <w:color w:val="1F1F1F"/>
          <w:sz w:val="28"/>
          <w:szCs w:val="28"/>
          <w:lang w:eastAsia="fr-FR"/>
          <w:rPrChange w:id="0" w:author="Pierrard, Sandra" w:date="2025-02-02T13:29:00Z">
            <w:rPr>
              <w:rFonts w:ascii="Arial" w:hAnsi="Arial" w:cs="Arial"/>
              <w:b/>
              <w:bCs/>
              <w:color w:val="1F1F1F"/>
              <w:sz w:val="28"/>
              <w:szCs w:val="28"/>
              <w:lang w:val="fr-FR" w:eastAsia="fr-FR"/>
            </w:rPr>
          </w:rPrChange>
        </w:rPr>
      </w:pPr>
      <w:r w:rsidRPr="003C7041">
        <w:rPr>
          <w:rFonts w:ascii="Arial" w:hAnsi="Arial" w:cs="Arial"/>
          <w:b/>
          <w:bCs/>
          <w:color w:val="1F1F1F"/>
          <w:sz w:val="28"/>
          <w:szCs w:val="28"/>
          <w:lang w:eastAsia="fr-FR"/>
        </w:rPr>
        <w:t>ALLEINFUTTERMITTEL FÜR WELPEN &amp; JUNIOREN</w:t>
      </w:r>
    </w:p>
    <w:p w14:paraId="47283FC9" w14:textId="77777777" w:rsidR="008F6A28" w:rsidRPr="00F70C8F" w:rsidRDefault="008F6A28" w:rsidP="00DA4710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8"/>
          <w:szCs w:val="8"/>
          <w:rPrChange w:id="1" w:author="Pierrard, Sandra" w:date="2025-02-02T13:29:00Z">
            <w:rPr>
              <w:rFonts w:ascii="Arial" w:hAnsi="Arial" w:cs="Arial"/>
              <w:color w:val="000000" w:themeColor="text1"/>
              <w:sz w:val="8"/>
              <w:szCs w:val="8"/>
              <w:lang w:val="fr-FR"/>
            </w:rPr>
          </w:rPrChange>
        </w:rPr>
      </w:pPr>
    </w:p>
    <w:p w14:paraId="354CAD06" w14:textId="1CE72254" w:rsidR="003C7041" w:rsidRPr="00F70C8F" w:rsidRDefault="00F70C8F" w:rsidP="00DA47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b/>
          <w:bCs/>
          <w:color w:val="1F1F1F"/>
          <w:sz w:val="22"/>
          <w:szCs w:val="22"/>
          <w:lang w:eastAsia="fr-FR"/>
          <w:rPrChange w:id="2" w:author="Pierrard, Sandra" w:date="2025-02-02T13:29:00Z">
            <w:rPr>
              <w:rFonts w:ascii="Arial" w:hAnsi="Arial" w:cs="Arial"/>
              <w:b/>
              <w:bCs/>
              <w:color w:val="1F1F1F"/>
              <w:sz w:val="22"/>
              <w:szCs w:val="22"/>
              <w:lang w:val="fr-FR" w:eastAsia="fr-FR"/>
            </w:rPr>
          </w:rPrChange>
        </w:rPr>
      </w:pPr>
      <w:ins w:id="3" w:author="Pierrard, Sandra" w:date="2025-02-02T13:29:00Z">
        <w:r>
          <w:rPr>
            <w:rFonts w:ascii="Arial" w:hAnsi="Arial" w:cs="Arial"/>
            <w:b/>
            <w:bCs/>
            <w:color w:val="1F1F1F"/>
            <w:sz w:val="22"/>
            <w:szCs w:val="22"/>
            <w:lang w:eastAsia="fr-FR"/>
          </w:rPr>
          <w:t xml:space="preserve">mit </w:t>
        </w:r>
      </w:ins>
      <w:del w:id="4" w:author="Pierrard, Sandra" w:date="2025-02-02T13:29:00Z">
        <w:r w:rsidR="003C7041" w:rsidRPr="004B5C85" w:rsidDel="00F70C8F">
          <w:rPr>
            <w:rFonts w:ascii="Arial" w:hAnsi="Arial" w:cs="Arial"/>
            <w:b/>
            <w:bCs/>
            <w:color w:val="1F1F1F"/>
            <w:sz w:val="22"/>
            <w:szCs w:val="22"/>
            <w:lang w:eastAsia="fr-FR"/>
          </w:rPr>
          <w:delText xml:space="preserve">REICH an </w:delText>
        </w:r>
      </w:del>
      <w:r w:rsidR="003C7041" w:rsidRPr="004B5C85">
        <w:rPr>
          <w:rFonts w:ascii="Arial" w:hAnsi="Arial" w:cs="Arial"/>
          <w:b/>
          <w:bCs/>
          <w:color w:val="1F1F1F"/>
          <w:sz w:val="22"/>
          <w:szCs w:val="22"/>
          <w:lang w:eastAsia="fr-FR"/>
        </w:rPr>
        <w:t>ENTE / HUHN und REIS</w:t>
      </w:r>
    </w:p>
    <w:p w14:paraId="31023B75" w14:textId="77777777" w:rsidR="00707D97" w:rsidRPr="00F70C8F" w:rsidRDefault="00707D97" w:rsidP="00DA4710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8"/>
          <w:szCs w:val="18"/>
          <w:rPrChange w:id="5" w:author="Pierrard, Sandra" w:date="2025-02-02T13:29:00Z">
            <w:rPr>
              <w:rFonts w:ascii="Arial" w:hAnsi="Arial" w:cs="Arial"/>
              <w:color w:val="000000" w:themeColor="text1"/>
              <w:sz w:val="18"/>
              <w:szCs w:val="18"/>
              <w:lang w:val="fr-FR"/>
            </w:rPr>
          </w:rPrChange>
        </w:rPr>
      </w:pPr>
    </w:p>
    <w:p w14:paraId="3723AAE0" w14:textId="77777777" w:rsidR="008A781C" w:rsidRPr="00F70C8F" w:rsidRDefault="008A781C" w:rsidP="00873EF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18"/>
          <w:szCs w:val="18"/>
          <w:u w:val="single"/>
          <w:rPrChange w:id="6" w:author="Pierrard, Sandra" w:date="2025-02-02T13:29:00Z">
            <w:rPr>
              <w:rFonts w:ascii="Arial" w:hAnsi="Arial" w:cs="Arial"/>
              <w:b/>
              <w:color w:val="000000" w:themeColor="text1"/>
              <w:sz w:val="18"/>
              <w:szCs w:val="18"/>
              <w:u w:val="single"/>
              <w:lang w:val="fr-FR"/>
            </w:rPr>
          </w:rPrChange>
        </w:rPr>
      </w:pPr>
    </w:p>
    <w:p w14:paraId="2FE949E9" w14:textId="77777777" w:rsidR="003C7041" w:rsidRDefault="003C7041" w:rsidP="003C7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b/>
          <w:bCs/>
          <w:color w:val="1F1F1F"/>
          <w:sz w:val="22"/>
          <w:szCs w:val="22"/>
          <w:lang w:eastAsia="fr-FR"/>
        </w:rPr>
        <w:t>Zusammensetzung:</w:t>
      </w:r>
    </w:p>
    <w:p w14:paraId="499B07F1" w14:textId="77777777" w:rsidR="004B5C85" w:rsidRPr="004B5C85" w:rsidRDefault="004B5C85" w:rsidP="003C7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1F1F1F"/>
          <w:sz w:val="22"/>
          <w:szCs w:val="22"/>
          <w:lang w:eastAsia="fr-FR"/>
        </w:rPr>
      </w:pPr>
    </w:p>
    <w:p w14:paraId="23C53328" w14:textId="77777777" w:rsidR="003C7041" w:rsidRPr="00F70C8F" w:rsidRDefault="003C7041" w:rsidP="007864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1F1F1F"/>
          <w:sz w:val="22"/>
          <w:szCs w:val="22"/>
          <w:lang w:eastAsia="fr-FR"/>
          <w:rPrChange w:id="7" w:author="Pierrard, Sandra" w:date="2025-02-02T13:29:00Z">
            <w:rPr>
              <w:rFonts w:ascii="Arial" w:hAnsi="Arial" w:cs="Arial"/>
              <w:color w:val="1F1F1F"/>
              <w:sz w:val="22"/>
              <w:szCs w:val="22"/>
              <w:lang w:val="fr-FR" w:eastAsia="fr-FR"/>
            </w:rPr>
          </w:rPrChange>
        </w:rPr>
      </w:pPr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 xml:space="preserve">Geflügelfleisch (Ente mind. 15 %, Huhn mind. 15 %), Reis (mind. 15 %), Mais, hydrolysierte Hühnerproteine, Geflügelfette, Weizenderivate, Maisgluten, Erbsen, Linsen, </w:t>
      </w:r>
      <w:proofErr w:type="spellStart"/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>Maisöl</w:t>
      </w:r>
      <w:proofErr w:type="spellEnd"/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 xml:space="preserve">, Lachs reich an Ω3, natürliches Aroma von Leber, Ei, Rote Bete, Bierhefe, </w:t>
      </w:r>
      <w:proofErr w:type="spellStart"/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>Chondroprotektoren</w:t>
      </w:r>
      <w:proofErr w:type="spellEnd"/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 xml:space="preserve"> (Glucosamin, </w:t>
      </w:r>
      <w:proofErr w:type="spellStart"/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>Condroitin</w:t>
      </w:r>
      <w:proofErr w:type="spellEnd"/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>), Vitamin- und Mineralstoffkomplex, Yucca-Extrakt, Taurin, L-Carnitin.</w:t>
      </w:r>
    </w:p>
    <w:p w14:paraId="1B0ADE10" w14:textId="0D963CA9" w:rsidR="003C7041" w:rsidRPr="00F70C8F" w:rsidDel="00F70C8F" w:rsidRDefault="004B5C85" w:rsidP="003C7041">
      <w:pPr>
        <w:autoSpaceDE w:val="0"/>
        <w:autoSpaceDN w:val="0"/>
        <w:adjustRightInd w:val="0"/>
        <w:jc w:val="both"/>
        <w:rPr>
          <w:del w:id="8" w:author="Pierrard, Sandra" w:date="2025-02-02T13:34:00Z"/>
          <w:rFonts w:ascii="Arial" w:hAnsi="Arial" w:cs="Arial"/>
          <w:b/>
          <w:bCs/>
          <w:sz w:val="22"/>
          <w:szCs w:val="22"/>
          <w:rPrChange w:id="9" w:author="Pierrard, Sandra" w:date="2025-02-02T13:29:00Z">
            <w:rPr>
              <w:del w:id="10" w:author="Pierrard, Sandra" w:date="2025-02-02T13:34:00Z"/>
              <w:rFonts w:ascii="Arial" w:hAnsi="Arial" w:cs="Arial"/>
              <w:b/>
              <w:bCs/>
              <w:sz w:val="22"/>
              <w:szCs w:val="22"/>
              <w:lang w:val="fr-FR"/>
            </w:rPr>
          </w:rPrChange>
        </w:rPr>
      </w:pPr>
      <w:r>
        <w:rPr>
          <w:rFonts w:ascii="Arial" w:hAnsi="Arial" w:cs="Arial"/>
          <w:b/>
          <w:bCs/>
          <w:sz w:val="22"/>
          <w:szCs w:val="22"/>
        </w:rPr>
        <w:t>O</w:t>
      </w:r>
      <w:r w:rsidRPr="004B5C85">
        <w:rPr>
          <w:rFonts w:ascii="Arial" w:hAnsi="Arial" w:cs="Arial"/>
          <w:b/>
          <w:bCs/>
          <w:sz w:val="22"/>
          <w:szCs w:val="22"/>
        </w:rPr>
        <w:t>hne künstliche Farbstoffe</w:t>
      </w:r>
      <w:del w:id="11" w:author="Pierrard, Sandra" w:date="2025-02-02T13:30:00Z">
        <w:r w:rsidR="003C7041" w:rsidRPr="003C7041" w:rsidDel="00F70C8F">
          <w:rPr>
            <w:rFonts w:ascii="Arial" w:hAnsi="Arial" w:cs="Arial"/>
            <w:b/>
            <w:bCs/>
            <w:sz w:val="22"/>
            <w:szCs w:val="22"/>
          </w:rPr>
          <w:delText>, keine</w:delText>
        </w:r>
      </w:del>
      <w:r w:rsidR="003C7041" w:rsidRPr="003C7041">
        <w:rPr>
          <w:rFonts w:ascii="Arial" w:hAnsi="Arial" w:cs="Arial"/>
          <w:b/>
          <w:bCs/>
          <w:sz w:val="22"/>
          <w:szCs w:val="22"/>
        </w:rPr>
        <w:t xml:space="preserve"> Konservierungsstoffe</w:t>
      </w:r>
      <w:ins w:id="12" w:author="Pierrard, Sandra" w:date="2025-02-02T13:30:00Z">
        <w:r w:rsidR="00F70C8F">
          <w:rPr>
            <w:rFonts w:ascii="Arial" w:hAnsi="Arial" w:cs="Arial"/>
            <w:b/>
            <w:bCs/>
            <w:sz w:val="22"/>
            <w:szCs w:val="22"/>
          </w:rPr>
          <w:t xml:space="preserve"> und Geschmacksverstärker</w:t>
        </w:r>
      </w:ins>
      <w:del w:id="13" w:author="Pierrard, Sandra" w:date="2025-02-02T13:30:00Z">
        <w:r w:rsidR="003C7041" w:rsidRPr="003C7041" w:rsidDel="00F70C8F">
          <w:rPr>
            <w:rFonts w:ascii="Arial" w:hAnsi="Arial" w:cs="Arial"/>
            <w:b/>
            <w:bCs/>
            <w:sz w:val="22"/>
            <w:szCs w:val="22"/>
          </w:rPr>
          <w:delText>,</w:delText>
        </w:r>
      </w:del>
      <w:r w:rsidR="003C7041" w:rsidRPr="003C7041">
        <w:rPr>
          <w:rFonts w:ascii="Arial" w:hAnsi="Arial" w:cs="Arial"/>
          <w:b/>
          <w:bCs/>
          <w:sz w:val="22"/>
          <w:szCs w:val="22"/>
        </w:rPr>
        <w:t xml:space="preserve"> </w:t>
      </w:r>
      <w:del w:id="14" w:author="Pierrard, Sandra" w:date="2025-02-02T13:34:00Z">
        <w:r w:rsidR="003C7041" w:rsidRPr="003C7041" w:rsidDel="00F70C8F">
          <w:rPr>
            <w:rFonts w:ascii="Arial" w:hAnsi="Arial" w:cs="Arial"/>
            <w:b/>
            <w:bCs/>
            <w:sz w:val="22"/>
            <w:szCs w:val="22"/>
          </w:rPr>
          <w:delText>kein zusätzlicher Geschmack.</w:delText>
        </w:r>
      </w:del>
    </w:p>
    <w:p w14:paraId="24DABBA1" w14:textId="77777777" w:rsidR="00535148" w:rsidRDefault="00535148" w:rsidP="00707D97">
      <w:pPr>
        <w:autoSpaceDE w:val="0"/>
        <w:autoSpaceDN w:val="0"/>
        <w:adjustRightInd w:val="0"/>
        <w:jc w:val="both"/>
        <w:rPr>
          <w:ins w:id="15" w:author="Pierrard, Sandra" w:date="2025-02-02T13:34:00Z"/>
          <w:rFonts w:ascii="Arial" w:hAnsi="Arial" w:cs="Arial"/>
          <w:b/>
          <w:bCs/>
          <w:sz w:val="22"/>
          <w:szCs w:val="22"/>
        </w:rPr>
      </w:pPr>
    </w:p>
    <w:p w14:paraId="7998DED9" w14:textId="77777777" w:rsidR="00F70C8F" w:rsidRPr="00F70C8F" w:rsidRDefault="00F70C8F" w:rsidP="00707D9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  <w:rPrChange w:id="16" w:author="Pierrard, Sandra" w:date="2025-02-02T13:29:00Z">
            <w:rPr>
              <w:rFonts w:ascii="Arial" w:hAnsi="Arial" w:cs="Arial"/>
              <w:color w:val="000000" w:themeColor="text1"/>
              <w:sz w:val="22"/>
              <w:szCs w:val="22"/>
              <w:lang w:val="fr-FR"/>
            </w:rPr>
          </w:rPrChange>
        </w:rPr>
      </w:pPr>
    </w:p>
    <w:p w14:paraId="466911B2" w14:textId="77777777" w:rsidR="003C7041" w:rsidRPr="003C7041" w:rsidRDefault="003C7041" w:rsidP="003C7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b/>
          <w:bCs/>
          <w:color w:val="1F1F1F"/>
          <w:sz w:val="22"/>
          <w:szCs w:val="22"/>
          <w:lang w:eastAsia="fr-FR"/>
        </w:rPr>
        <w:t>Garantierte analytische Bestandteile</w:t>
      </w:r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>: %</w:t>
      </w:r>
    </w:p>
    <w:p w14:paraId="47D8C590" w14:textId="64919C24" w:rsidR="003C7041" w:rsidRPr="004B5C85" w:rsidRDefault="003C7041" w:rsidP="004B5C8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Rohprotein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30</w:t>
      </w:r>
    </w:p>
    <w:p w14:paraId="621FEE5E" w14:textId="79F1A268" w:rsidR="003C7041" w:rsidRPr="004B5C85" w:rsidRDefault="003C7041" w:rsidP="004B5C8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Rohöle und -fette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20</w:t>
      </w:r>
    </w:p>
    <w:p w14:paraId="7E0869CE" w14:textId="46D0AAF7" w:rsidR="003C7041" w:rsidRPr="004B5C85" w:rsidRDefault="003C7041" w:rsidP="004B5C8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Rohe Ballaststoffe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proofErr w:type="gramStart"/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2</w:t>
      </w:r>
      <w:proofErr w:type="gramEnd"/>
    </w:p>
    <w:p w14:paraId="23D005FD" w14:textId="3002007B" w:rsidR="003C7041" w:rsidRPr="004B5C85" w:rsidRDefault="003C7041" w:rsidP="004B5C8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Rohe Asche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proofErr w:type="gramStart"/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8</w:t>
      </w:r>
      <w:proofErr w:type="gramEnd"/>
    </w:p>
    <w:p w14:paraId="7E828203" w14:textId="10BE98C8" w:rsidR="003C7041" w:rsidRPr="004B5C85" w:rsidRDefault="003C7041" w:rsidP="004B5C8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Kalzium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proofErr w:type="gramStart"/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1</w:t>
      </w:r>
      <w:proofErr w:type="gramEnd"/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,6</w:t>
      </w:r>
    </w:p>
    <w:p w14:paraId="6FC2BBC0" w14:textId="4E3BA543" w:rsidR="003C7041" w:rsidRPr="004B5C85" w:rsidRDefault="003C7041" w:rsidP="004B5C8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Phosphor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proofErr w:type="gramStart"/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1.2</w:t>
      </w:r>
      <w:proofErr w:type="gramEnd"/>
    </w:p>
    <w:p w14:paraId="1CA9AEF6" w14:textId="0AA8415F" w:rsidR="003C7041" w:rsidRPr="004B5C85" w:rsidRDefault="003C7041" w:rsidP="004B5C85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val="fr-FR"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Luftfeuchtigkeit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10</w:t>
      </w:r>
    </w:p>
    <w:p w14:paraId="5936C05E" w14:textId="77777777" w:rsidR="005A4A0D" w:rsidRPr="0078644C" w:rsidRDefault="005A4A0D" w:rsidP="00707D9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  <w:lang w:val="fr-FR"/>
        </w:rPr>
      </w:pPr>
    </w:p>
    <w:p w14:paraId="370218D5" w14:textId="77777777" w:rsidR="003C7041" w:rsidRPr="004B5C85" w:rsidRDefault="003C7041" w:rsidP="003C7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b/>
          <w:bCs/>
          <w:color w:val="1F1F1F"/>
          <w:sz w:val="22"/>
          <w:szCs w:val="22"/>
          <w:lang w:eastAsia="fr-FR"/>
        </w:rPr>
        <w:t>Nährwertzusätze (pro kg) (*Internationale Einheit):</w:t>
      </w:r>
    </w:p>
    <w:p w14:paraId="667F80D0" w14:textId="4620B9C3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Vitamin A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28000 IE*</w:t>
      </w:r>
    </w:p>
    <w:p w14:paraId="447D98CF" w14:textId="7A1EF7D9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Vitamin D3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proofErr w:type="gramStart"/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1750</w:t>
      </w:r>
      <w:proofErr w:type="gramEnd"/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 IE*</w:t>
      </w:r>
    </w:p>
    <w:p w14:paraId="215C1099" w14:textId="68F9D34E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Vitamin E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240 mg</w:t>
      </w:r>
    </w:p>
    <w:p w14:paraId="63F5776D" w14:textId="11173CE4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Taurin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proofErr w:type="gramStart"/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1200</w:t>
      </w:r>
      <w:proofErr w:type="gramEnd"/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 mg</w:t>
      </w:r>
    </w:p>
    <w:p w14:paraId="5AF37321" w14:textId="4387B073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Eisen (Eisencarbonat)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105 mg</w:t>
      </w:r>
    </w:p>
    <w:p w14:paraId="48948D5B" w14:textId="4788F967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Jod (Kaliumjodid)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    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2 mg</w:t>
      </w:r>
    </w:p>
    <w:p w14:paraId="05FFCA22" w14:textId="2B88D1A3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Kupfer (Kupfersulfat-</w:t>
      </w:r>
      <w:proofErr w:type="gramStart"/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Pentahydrat)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9</w:t>
      </w:r>
      <w:proofErr w:type="gramEnd"/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 mg</w:t>
      </w:r>
    </w:p>
    <w:p w14:paraId="40FA274F" w14:textId="3ADF1183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Mangan (Manganoxid)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  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35 mg</w:t>
      </w:r>
    </w:p>
    <w:p w14:paraId="57C2DAF0" w14:textId="1AAFAA61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Zink (Zinkoxid)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  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85 mg</w:t>
      </w:r>
    </w:p>
    <w:p w14:paraId="69560FD6" w14:textId="60281245" w:rsidR="003C7041" w:rsidRPr="004B5C85" w:rsidRDefault="003C7041" w:rsidP="004B5C85">
      <w:pPr>
        <w:pStyle w:val="ListParagraph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eastAsia="fr-FR"/>
        </w:rPr>
      </w:pP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 xml:space="preserve">Selen (Natriumselenit) </w:t>
      </w:r>
      <w:r w:rsidR="0078644C" w:rsidRPr="004B5C85">
        <w:rPr>
          <w:rFonts w:ascii="Arial" w:hAnsi="Arial" w:cs="Arial"/>
          <w:color w:val="1F1F1F"/>
          <w:sz w:val="22"/>
          <w:szCs w:val="22"/>
          <w:lang w:eastAsia="fr-FR"/>
        </w:rPr>
        <w:tab/>
        <w:t xml:space="preserve">     </w:t>
      </w:r>
      <w:r w:rsidRPr="004B5C85">
        <w:rPr>
          <w:rFonts w:ascii="Arial" w:hAnsi="Arial" w:cs="Arial"/>
          <w:color w:val="1F1F1F"/>
          <w:sz w:val="22"/>
          <w:szCs w:val="22"/>
          <w:lang w:eastAsia="fr-FR"/>
        </w:rPr>
        <w:t>0,2 mg</w:t>
      </w:r>
    </w:p>
    <w:p w14:paraId="22BF724C" w14:textId="77777777" w:rsidR="00FE51E1" w:rsidRPr="003C7041" w:rsidRDefault="00FE51E1" w:rsidP="003C70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val="fr-FR" w:eastAsia="fr-FR"/>
        </w:rPr>
      </w:pPr>
    </w:p>
    <w:p w14:paraId="560A9471" w14:textId="679B9B05" w:rsidR="003C7041" w:rsidRPr="003C7041" w:rsidRDefault="003C7041" w:rsidP="00FE51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1F1F1F"/>
          <w:sz w:val="22"/>
          <w:szCs w:val="22"/>
          <w:lang w:val="fr-FR" w:eastAsia="fr-FR"/>
        </w:rPr>
      </w:pPr>
      <w:r w:rsidRPr="004B5C85">
        <w:rPr>
          <w:rFonts w:ascii="Arial" w:hAnsi="Arial" w:cs="Arial"/>
          <w:b/>
          <w:bCs/>
          <w:color w:val="1F1F1F"/>
          <w:sz w:val="22"/>
          <w:szCs w:val="22"/>
          <w:lang w:eastAsia="fr-FR"/>
        </w:rPr>
        <w:t xml:space="preserve">Technologische Zusatzstoffe: </w:t>
      </w:r>
      <w:r w:rsidR="004B5C85" w:rsidRPr="004B5C85">
        <w:rPr>
          <w:rFonts w:ascii="Arial" w:hAnsi="Arial" w:cs="Arial"/>
          <w:b/>
          <w:bCs/>
          <w:color w:val="1F1F1F"/>
          <w:sz w:val="22"/>
          <w:szCs w:val="22"/>
          <w:lang w:eastAsia="fr-FR"/>
        </w:rPr>
        <w:t xml:space="preserve"> </w:t>
      </w:r>
      <w:r w:rsidRPr="003C7041">
        <w:rPr>
          <w:rFonts w:ascii="Arial" w:hAnsi="Arial" w:cs="Arial"/>
          <w:color w:val="1F1F1F"/>
          <w:sz w:val="22"/>
          <w:szCs w:val="22"/>
          <w:lang w:eastAsia="fr-FR"/>
        </w:rPr>
        <w:t>Antioxidantien</w:t>
      </w:r>
    </w:p>
    <w:p w14:paraId="7BD4F9FA" w14:textId="443E2C8F" w:rsidR="00091106" w:rsidRPr="0078644C" w:rsidRDefault="00000000" w:rsidP="00707D9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8"/>
          <w:szCs w:val="18"/>
          <w:lang w:val="fr-FR"/>
        </w:rPr>
      </w:pPr>
      <w:r>
        <w:rPr>
          <w:rFonts w:ascii="Arial" w:hAnsi="Arial" w:cs="Arial"/>
          <w:lang w:eastAsia="es-ES"/>
        </w:rPr>
        <w:pict w14:anchorId="538F8716">
          <v:rect id="_x0000_i1025" style="width:0;height:1.5pt" o:hralign="center" o:hrstd="t" o:hr="t" fillcolor="#a0a0a0" stroked="f"/>
        </w:pict>
      </w:r>
    </w:p>
    <w:p w14:paraId="63262988" w14:textId="77777777" w:rsidR="00FE51E1" w:rsidRPr="00F70C8F" w:rsidRDefault="00FE51E1" w:rsidP="00FE51E1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rPrChange w:id="17" w:author="Pierrard, Sandra" w:date="2025-02-02T13:29:00Z">
            <w:rPr>
              <w:rFonts w:ascii="Arial" w:hAnsi="Arial" w:cs="Arial"/>
              <w:b/>
              <w:color w:val="000000" w:themeColor="text1"/>
              <w:sz w:val="22"/>
              <w:szCs w:val="22"/>
              <w:u w:val="single"/>
              <w:lang w:val="fr-FR"/>
            </w:rPr>
          </w:rPrChange>
        </w:rPr>
      </w:pPr>
      <w:r w:rsidRPr="00FE51E1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Gebrauchsanweisung:</w:t>
      </w:r>
    </w:p>
    <w:p w14:paraId="493CA6CF" w14:textId="1347FF7E" w:rsidR="00FE51E1" w:rsidRPr="00FE51E1" w:rsidRDefault="00FE51E1" w:rsidP="007864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1F1F1F"/>
          <w:sz w:val="22"/>
          <w:szCs w:val="22"/>
          <w:lang w:eastAsia="fr-FR"/>
        </w:rPr>
      </w:pPr>
      <w:r w:rsidRPr="00FE51E1">
        <w:rPr>
          <w:rFonts w:ascii="Arial" w:hAnsi="Arial" w:cs="Arial"/>
          <w:color w:val="1F1F1F"/>
          <w:sz w:val="22"/>
          <w:szCs w:val="22"/>
          <w:lang w:eastAsia="fr-FR"/>
        </w:rPr>
        <w:t>Jede Futterration muss an die Bedingungen des Tieres angepasst werden: Entwicklungsstadium, Alter, sportliche Aktivität</w:t>
      </w:r>
      <w:ins w:id="18" w:author="Pierrard, Sandra" w:date="2025-02-02T13:30:00Z">
        <w:r w:rsidR="00F70C8F">
          <w:rPr>
            <w:rFonts w:ascii="Arial" w:hAnsi="Arial" w:cs="Arial"/>
            <w:color w:val="1F1F1F"/>
            <w:sz w:val="22"/>
            <w:szCs w:val="22"/>
            <w:lang w:eastAsia="fr-FR"/>
          </w:rPr>
          <w:t xml:space="preserve">, </w:t>
        </w:r>
      </w:ins>
      <w:del w:id="19" w:author="Pierrard, Sandra" w:date="2025-02-02T13:30:00Z">
        <w:r w:rsidRPr="00FE51E1" w:rsidDel="00F70C8F">
          <w:rPr>
            <w:rFonts w:ascii="Arial" w:hAnsi="Arial" w:cs="Arial"/>
            <w:color w:val="1F1F1F"/>
            <w:sz w:val="22"/>
            <w:szCs w:val="22"/>
            <w:lang w:eastAsia="fr-FR"/>
          </w:rPr>
          <w:delText xml:space="preserve"> oder nicht, </w:delText>
        </w:r>
      </w:del>
      <w:r w:rsidRPr="00FE51E1">
        <w:rPr>
          <w:rFonts w:ascii="Arial" w:hAnsi="Arial" w:cs="Arial"/>
          <w:color w:val="1F1F1F"/>
          <w:sz w:val="22"/>
          <w:szCs w:val="22"/>
          <w:lang w:eastAsia="fr-FR"/>
        </w:rPr>
        <w:t>Umweltbedingungen (Hitze, Kälte usw.), physiologische Veränderungen usw. Hunde mit geringer Aktivität benötigen weniger Futter</w:t>
      </w:r>
      <w:ins w:id="20" w:author="Pierrard, Sandra" w:date="2025-02-02T13:31:00Z">
        <w:r w:rsidR="00F70C8F">
          <w:rPr>
            <w:rFonts w:ascii="Arial" w:hAnsi="Arial" w:cs="Arial"/>
            <w:color w:val="1F1F1F"/>
            <w:sz w:val="22"/>
            <w:szCs w:val="22"/>
            <w:lang w:eastAsia="fr-FR"/>
          </w:rPr>
          <w:t>.</w:t>
        </w:r>
      </w:ins>
      <w:r w:rsidRPr="00FE51E1">
        <w:rPr>
          <w:rFonts w:ascii="Arial" w:hAnsi="Arial" w:cs="Arial"/>
          <w:color w:val="1F1F1F"/>
          <w:sz w:val="22"/>
          <w:szCs w:val="22"/>
          <w:lang w:eastAsia="fr-FR"/>
        </w:rPr>
        <w:t xml:space="preserve"> Daher ist es angebracht, ihre Ernährung proportional zu regulieren, um das Risiko von Fettleibigkeit zu vermeiden. Unabhängig davon, ob Sie Ihren Hund ein- oder zweimal täglich füttern, halten Sie sich an den gleichen Zeitplan.</w:t>
      </w:r>
    </w:p>
    <w:p w14:paraId="36D831D6" w14:textId="2482DB12" w:rsidR="00FE51E1" w:rsidRPr="00FE51E1" w:rsidRDefault="00F70C8F" w:rsidP="007864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bCs/>
          <w:color w:val="1F1F1F"/>
          <w:lang w:eastAsia="fr-FR"/>
        </w:rPr>
      </w:pPr>
      <w:ins w:id="21" w:author="Pierrard, Sandra" w:date="2025-02-02T13:35:00Z">
        <w:r>
          <w:rPr>
            <w:rFonts w:ascii="Arial" w:hAnsi="Arial" w:cs="Arial"/>
            <w:b/>
            <w:bCs/>
            <w:color w:val="1F1F1F"/>
            <w:lang w:eastAsia="fr-FR"/>
          </w:rPr>
          <w:t xml:space="preserve">Sollte das </w:t>
        </w:r>
      </w:ins>
      <w:del w:id="22" w:author="Pierrard, Sandra" w:date="2025-02-02T13:36:00Z">
        <w:r w:rsidR="00FE51E1" w:rsidRPr="00FE51E1" w:rsidDel="00F70C8F">
          <w:rPr>
            <w:rFonts w:ascii="Arial" w:hAnsi="Arial" w:cs="Arial"/>
            <w:b/>
            <w:bCs/>
            <w:color w:val="1F1F1F"/>
            <w:lang w:eastAsia="fr-FR"/>
          </w:rPr>
          <w:delText xml:space="preserve">Wenn dieses </w:delText>
        </w:r>
      </w:del>
      <w:r w:rsidR="00FE51E1" w:rsidRPr="00FE51E1">
        <w:rPr>
          <w:rFonts w:ascii="Arial" w:hAnsi="Arial" w:cs="Arial"/>
          <w:b/>
          <w:bCs/>
          <w:color w:val="1F1F1F"/>
          <w:lang w:eastAsia="fr-FR"/>
        </w:rPr>
        <w:t xml:space="preserve">Futter für </w:t>
      </w:r>
      <w:del w:id="23" w:author="Pierrard, Sandra" w:date="2025-02-02T13:31:00Z">
        <w:r w:rsidR="00FE51E1" w:rsidRPr="00FE51E1" w:rsidDel="00F70C8F">
          <w:rPr>
            <w:rFonts w:ascii="Arial" w:hAnsi="Arial" w:cs="Arial"/>
            <w:b/>
            <w:bCs/>
            <w:color w:val="1F1F1F"/>
            <w:lang w:eastAsia="fr-FR"/>
          </w:rPr>
          <w:delText xml:space="preserve">ihn </w:delText>
        </w:r>
      </w:del>
      <w:ins w:id="24" w:author="Pierrard, Sandra" w:date="2025-02-02T13:31:00Z">
        <w:r>
          <w:rPr>
            <w:rFonts w:ascii="Arial" w:hAnsi="Arial" w:cs="Arial"/>
            <w:b/>
            <w:bCs/>
            <w:color w:val="1F1F1F"/>
            <w:lang w:eastAsia="fr-FR"/>
          </w:rPr>
          <w:t xml:space="preserve">Ihren Hund </w:t>
        </w:r>
      </w:ins>
      <w:r w:rsidR="00FE51E1" w:rsidRPr="00FE51E1">
        <w:rPr>
          <w:rFonts w:ascii="Arial" w:hAnsi="Arial" w:cs="Arial"/>
          <w:b/>
          <w:bCs/>
          <w:color w:val="1F1F1F"/>
          <w:lang w:eastAsia="fr-FR"/>
        </w:rPr>
        <w:t xml:space="preserve">neu </w:t>
      </w:r>
      <w:del w:id="25" w:author="Pierrard, Sandra" w:date="2025-02-02T13:36:00Z">
        <w:r w:rsidR="00FE51E1" w:rsidRPr="00FE51E1" w:rsidDel="00F70C8F">
          <w:rPr>
            <w:rFonts w:ascii="Arial" w:hAnsi="Arial" w:cs="Arial"/>
            <w:b/>
            <w:bCs/>
            <w:color w:val="1F1F1F"/>
            <w:lang w:eastAsia="fr-FR"/>
          </w:rPr>
          <w:delText>ist</w:delText>
        </w:r>
      </w:del>
      <w:ins w:id="26" w:author="Pierrard, Sandra" w:date="2025-02-02T13:36:00Z">
        <w:r>
          <w:rPr>
            <w:rFonts w:ascii="Arial" w:hAnsi="Arial" w:cs="Arial"/>
            <w:b/>
            <w:bCs/>
            <w:color w:val="1F1F1F"/>
            <w:lang w:eastAsia="fr-FR"/>
          </w:rPr>
          <w:t>sein</w:t>
        </w:r>
      </w:ins>
      <w:r w:rsidR="00FE51E1" w:rsidRPr="00FE51E1">
        <w:rPr>
          <w:rFonts w:ascii="Arial" w:hAnsi="Arial" w:cs="Arial"/>
          <w:b/>
          <w:bCs/>
          <w:color w:val="1F1F1F"/>
          <w:lang w:eastAsia="fr-FR"/>
        </w:rPr>
        <w:t xml:space="preserve">, mischen Sie es nach und nach mit dem alten </w:t>
      </w:r>
      <w:proofErr w:type="spellStart"/>
      <w:r w:rsidR="00FE51E1" w:rsidRPr="00FE51E1">
        <w:rPr>
          <w:rFonts w:ascii="Arial" w:hAnsi="Arial" w:cs="Arial"/>
          <w:b/>
          <w:bCs/>
          <w:color w:val="1F1F1F"/>
          <w:lang w:eastAsia="fr-FR"/>
        </w:rPr>
        <w:t>Futter</w:t>
      </w:r>
      <w:del w:id="27" w:author="Pierrard, Sandra" w:date="2025-02-02T13:36:00Z">
        <w:r w:rsidR="00FE51E1" w:rsidRPr="00FE51E1" w:rsidDel="00F70C8F">
          <w:rPr>
            <w:rFonts w:ascii="Arial" w:hAnsi="Arial" w:cs="Arial"/>
            <w:b/>
            <w:bCs/>
            <w:color w:val="1F1F1F"/>
            <w:lang w:eastAsia="fr-FR"/>
          </w:rPr>
          <w:delText xml:space="preserve">, </w:delText>
        </w:r>
      </w:del>
      <w:r w:rsidR="00FE51E1" w:rsidRPr="00FE51E1">
        <w:rPr>
          <w:rFonts w:ascii="Arial" w:hAnsi="Arial" w:cs="Arial"/>
          <w:b/>
          <w:bCs/>
          <w:color w:val="1F1F1F"/>
          <w:lang w:eastAsia="fr-FR"/>
        </w:rPr>
        <w:t>bis</w:t>
      </w:r>
      <w:proofErr w:type="spellEnd"/>
      <w:r w:rsidR="00FE51E1" w:rsidRPr="00FE51E1">
        <w:rPr>
          <w:rFonts w:ascii="Arial" w:hAnsi="Arial" w:cs="Arial"/>
          <w:b/>
          <w:bCs/>
          <w:color w:val="1F1F1F"/>
          <w:lang w:eastAsia="fr-FR"/>
        </w:rPr>
        <w:t xml:space="preserve"> es </w:t>
      </w:r>
      <w:ins w:id="28" w:author="Pierrard, Sandra" w:date="2025-02-02T13:36:00Z">
        <w:r>
          <w:rPr>
            <w:rFonts w:ascii="Arial" w:hAnsi="Arial" w:cs="Arial"/>
            <w:b/>
            <w:bCs/>
            <w:color w:val="1F1F1F"/>
            <w:lang w:eastAsia="fr-FR"/>
          </w:rPr>
          <w:t xml:space="preserve">dieses vollständig </w:t>
        </w:r>
      </w:ins>
      <w:r w:rsidR="00FE51E1" w:rsidRPr="00FE51E1">
        <w:rPr>
          <w:rFonts w:ascii="Arial" w:hAnsi="Arial" w:cs="Arial"/>
          <w:b/>
          <w:bCs/>
          <w:color w:val="1F1F1F"/>
          <w:lang w:eastAsia="fr-FR"/>
        </w:rPr>
        <w:t>ersetzt</w:t>
      </w:r>
      <w:del w:id="29" w:author="Pierrard, Sandra" w:date="2025-02-02T13:36:00Z">
        <w:r w:rsidR="00FE51E1" w:rsidRPr="00FE51E1" w:rsidDel="00F70C8F">
          <w:rPr>
            <w:rFonts w:ascii="Arial" w:hAnsi="Arial" w:cs="Arial"/>
            <w:b/>
            <w:bCs/>
            <w:color w:val="1F1F1F"/>
            <w:lang w:eastAsia="fr-FR"/>
          </w:rPr>
          <w:delText xml:space="preserve"> wird</w:delText>
        </w:r>
      </w:del>
      <w:r w:rsidR="00FE51E1" w:rsidRPr="00FE51E1">
        <w:rPr>
          <w:rFonts w:ascii="Arial" w:hAnsi="Arial" w:cs="Arial"/>
          <w:b/>
          <w:bCs/>
          <w:color w:val="1F1F1F"/>
          <w:lang w:eastAsia="fr-FR"/>
        </w:rPr>
        <w:t>.</w:t>
      </w:r>
    </w:p>
    <w:p w14:paraId="1EFCA208" w14:textId="0BB1E0CB" w:rsidR="00FE51E1" w:rsidRDefault="00FE51E1" w:rsidP="007864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1F1F1F"/>
          <w:sz w:val="22"/>
          <w:szCs w:val="22"/>
          <w:lang w:eastAsia="fr-FR"/>
        </w:rPr>
      </w:pPr>
      <w:r w:rsidRPr="00FE51E1">
        <w:rPr>
          <w:rFonts w:ascii="Arial" w:hAnsi="Arial" w:cs="Arial"/>
          <w:color w:val="1F1F1F"/>
          <w:sz w:val="22"/>
          <w:szCs w:val="22"/>
          <w:lang w:eastAsia="fr-FR"/>
        </w:rPr>
        <w:t>Halten Sie für Ihren Hund immer einen Napf mit sauberem, frische</w:t>
      </w:r>
      <w:ins w:id="30" w:author="Pierrard, Sandra" w:date="2025-02-02T13:31:00Z">
        <w:r w:rsidR="00F70C8F">
          <w:rPr>
            <w:rFonts w:ascii="Arial" w:hAnsi="Arial" w:cs="Arial"/>
            <w:color w:val="1F1F1F"/>
            <w:sz w:val="22"/>
            <w:szCs w:val="22"/>
            <w:lang w:eastAsia="fr-FR"/>
          </w:rPr>
          <w:t>n</w:t>
        </w:r>
      </w:ins>
      <w:del w:id="31" w:author="Pierrard, Sandra" w:date="2025-02-02T13:31:00Z">
        <w:r w:rsidRPr="00FE51E1" w:rsidDel="00F70C8F">
          <w:rPr>
            <w:rFonts w:ascii="Arial" w:hAnsi="Arial" w:cs="Arial"/>
            <w:color w:val="1F1F1F"/>
            <w:sz w:val="22"/>
            <w:szCs w:val="22"/>
            <w:lang w:eastAsia="fr-FR"/>
          </w:rPr>
          <w:delText>m</w:delText>
        </w:r>
      </w:del>
      <w:r w:rsidRPr="00FE51E1">
        <w:rPr>
          <w:rFonts w:ascii="Arial" w:hAnsi="Arial" w:cs="Arial"/>
          <w:color w:val="1F1F1F"/>
          <w:sz w:val="22"/>
          <w:szCs w:val="22"/>
          <w:lang w:eastAsia="fr-FR"/>
        </w:rPr>
        <w:t xml:space="preserve"> Wasser bereit.</w:t>
      </w:r>
    </w:p>
    <w:p w14:paraId="2549D511" w14:textId="6B116C7F" w:rsidR="004B5C85" w:rsidRPr="00FE51E1" w:rsidRDefault="00000000" w:rsidP="007864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1F1F1F"/>
          <w:sz w:val="22"/>
          <w:szCs w:val="22"/>
          <w:lang w:val="fr-FR" w:eastAsia="fr-FR"/>
        </w:rPr>
      </w:pPr>
      <w:r>
        <w:rPr>
          <w:rFonts w:ascii="Arial" w:hAnsi="Arial" w:cs="Arial"/>
          <w:lang w:eastAsia="es-ES"/>
        </w:rPr>
        <w:pict w14:anchorId="1C7FBA0E">
          <v:rect id="_x0000_i1026" style="width:0;height:1.5pt" o:hralign="center" o:hrstd="t" o:hr="t" fillcolor="#a0a0a0" stroked="f"/>
        </w:pict>
      </w:r>
    </w:p>
    <w:p w14:paraId="03EFCA5A" w14:textId="77777777" w:rsidR="00FE51E1" w:rsidRPr="00FE51E1" w:rsidRDefault="00FE51E1" w:rsidP="00FE51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hAnsi="Arial" w:cs="Arial"/>
          <w:b/>
          <w:bCs/>
          <w:color w:val="1F1F1F"/>
          <w:sz w:val="22"/>
          <w:szCs w:val="22"/>
          <w:u w:val="single"/>
          <w:lang w:val="fr-FR" w:eastAsia="fr-FR"/>
        </w:rPr>
      </w:pPr>
      <w:r w:rsidRPr="00FE51E1">
        <w:rPr>
          <w:rFonts w:ascii="Arial" w:hAnsi="Arial" w:cs="Arial"/>
          <w:b/>
          <w:bCs/>
          <w:color w:val="1F1F1F"/>
          <w:sz w:val="22"/>
          <w:szCs w:val="22"/>
          <w:u w:val="single"/>
          <w:lang w:eastAsia="fr-FR"/>
        </w:rPr>
        <w:t>Empfohlene tägliche Verzehrmenge:</w:t>
      </w:r>
    </w:p>
    <w:p w14:paraId="534B19E1" w14:textId="77777777" w:rsidR="0009377B" w:rsidRDefault="0009377B" w:rsidP="00707D9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8"/>
          <w:szCs w:val="18"/>
          <w:lang w:val="fr-FR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134"/>
        <w:gridCol w:w="1134"/>
        <w:gridCol w:w="992"/>
        <w:gridCol w:w="1985"/>
      </w:tblGrid>
      <w:tr w:rsidR="004B5C85" w:rsidRPr="00896F36" w14:paraId="440DD74F" w14:textId="77777777" w:rsidTr="004B5C85">
        <w:trPr>
          <w:tblHeader/>
          <w:tblCellSpacing w:w="15" w:type="dxa"/>
        </w:trPr>
        <w:tc>
          <w:tcPr>
            <w:tcW w:w="3499" w:type="dxa"/>
            <w:vAlign w:val="center"/>
            <w:hideMark/>
          </w:tcPr>
          <w:p w14:paraId="502ADC7A" w14:textId="387D25EA" w:rsidR="004B5C85" w:rsidRPr="00896F36" w:rsidRDefault="004B5C85" w:rsidP="00A13BFE">
            <w:pPr>
              <w:ind w:left="57" w:right="57"/>
              <w:rPr>
                <w:rFonts w:ascii="Arial" w:hAnsi="Arial" w:cs="Arial"/>
                <w:b/>
                <w:bCs/>
                <w:lang w:eastAsia="es-ES"/>
              </w:rPr>
            </w:pPr>
            <w:del w:id="32" w:author="Pierrard, Sandra" w:date="2025-02-02T13:33:00Z">
              <w:r w:rsidRPr="004B5C85" w:rsidDel="00F70C8F">
                <w:rPr>
                  <w:rFonts w:ascii="Arial" w:hAnsi="Arial" w:cs="Arial"/>
                  <w:b/>
                  <w:bCs/>
                  <w:lang w:eastAsia="es-ES"/>
                </w:rPr>
                <w:delText>Gewicht der Nahrung</w:delText>
              </w:r>
            </w:del>
            <w:ins w:id="33" w:author="Pierrard, Sandra" w:date="2025-02-02T13:33:00Z">
              <w:r w:rsidR="00F70C8F">
                <w:rPr>
                  <w:rFonts w:ascii="Arial" w:hAnsi="Arial" w:cs="Arial"/>
                  <w:b/>
                  <w:bCs/>
                  <w:lang w:eastAsia="es-ES"/>
                </w:rPr>
                <w:t>Nahrungsmenge</w:t>
              </w:r>
            </w:ins>
            <w:r w:rsidRPr="004B5C85">
              <w:rPr>
                <w:rFonts w:ascii="Arial" w:hAnsi="Arial" w:cs="Arial"/>
                <w:b/>
                <w:bCs/>
                <w:lang w:eastAsia="es-ES"/>
              </w:rPr>
              <w:t xml:space="preserve"> nach </w:t>
            </w:r>
            <w:ins w:id="34" w:author="Pierrard, Sandra" w:date="2025-02-02T13:33:00Z">
              <w:r w:rsidR="00F70C8F">
                <w:rPr>
                  <w:rFonts w:ascii="Arial" w:hAnsi="Arial" w:cs="Arial"/>
                  <w:b/>
                  <w:bCs/>
                  <w:lang w:eastAsia="es-ES"/>
                </w:rPr>
                <w:t>Hundea</w:t>
              </w:r>
            </w:ins>
            <w:del w:id="35" w:author="Pierrard, Sandra" w:date="2025-02-02T13:33:00Z">
              <w:r w:rsidRPr="004B5C85" w:rsidDel="00F70C8F">
                <w:rPr>
                  <w:rFonts w:ascii="Arial" w:hAnsi="Arial" w:cs="Arial"/>
                  <w:b/>
                  <w:bCs/>
                  <w:lang w:eastAsia="es-ES"/>
                </w:rPr>
                <w:delText>A</w:delText>
              </w:r>
            </w:del>
            <w:r w:rsidRPr="004B5C85">
              <w:rPr>
                <w:rFonts w:ascii="Arial" w:hAnsi="Arial" w:cs="Arial"/>
                <w:b/>
                <w:bCs/>
                <w:lang w:eastAsia="es-ES"/>
              </w:rPr>
              <w:t>lter</w:t>
            </w:r>
          </w:p>
        </w:tc>
        <w:tc>
          <w:tcPr>
            <w:tcW w:w="1104" w:type="dxa"/>
            <w:vAlign w:val="center"/>
            <w:hideMark/>
          </w:tcPr>
          <w:p w14:paraId="175912A8" w14:textId="5F5FD84F" w:rsidR="004B5C85" w:rsidRPr="00896F36" w:rsidRDefault="004B5C85" w:rsidP="00A13BFE">
            <w:pPr>
              <w:ind w:left="57" w:right="57"/>
              <w:rPr>
                <w:rFonts w:ascii="Arial" w:hAnsi="Arial" w:cs="Arial"/>
                <w:b/>
                <w:bCs/>
                <w:lang w:eastAsia="es-ES"/>
              </w:rPr>
            </w:pPr>
            <w:del w:id="36" w:author="Pierrard, Sandra" w:date="2025-02-02T13:32:00Z">
              <w:r w:rsidRPr="00896F36" w:rsidDel="00F70C8F">
                <w:rPr>
                  <w:rFonts w:ascii="Arial" w:hAnsi="Arial" w:cs="Arial"/>
                  <w:b/>
                  <w:bCs/>
                  <w:lang w:eastAsia="es-ES"/>
                </w:rPr>
                <w:delText>M</w:delText>
              </w:r>
              <w:r w:rsidDel="00F70C8F">
                <w:rPr>
                  <w:rFonts w:ascii="Arial" w:hAnsi="Arial" w:cs="Arial"/>
                  <w:b/>
                  <w:bCs/>
                  <w:lang w:eastAsia="es-ES"/>
                </w:rPr>
                <w:delText>inimum</w:delText>
              </w:r>
            </w:del>
            <w:ins w:id="37" w:author="Pierrard, Sandra" w:date="2025-02-02T13:32:00Z">
              <w:r w:rsidR="00F70C8F">
                <w:rPr>
                  <w:rFonts w:ascii="Arial" w:hAnsi="Arial" w:cs="Arial"/>
                  <w:b/>
                  <w:bCs/>
                  <w:lang w:eastAsia="es-ES"/>
                </w:rPr>
                <w:t>K</w:t>
              </w:r>
            </w:ins>
            <w:ins w:id="38" w:author="Pierrard, Sandra" w:date="2025-02-02T13:33:00Z">
              <w:r w:rsidR="00F70C8F">
                <w:rPr>
                  <w:rFonts w:ascii="Arial" w:hAnsi="Arial" w:cs="Arial"/>
                  <w:b/>
                  <w:bCs/>
                  <w:lang w:eastAsia="es-ES"/>
                </w:rPr>
                <w:t>leine Portion</w:t>
              </w:r>
            </w:ins>
          </w:p>
        </w:tc>
        <w:tc>
          <w:tcPr>
            <w:tcW w:w="1104" w:type="dxa"/>
            <w:vAlign w:val="center"/>
            <w:hideMark/>
          </w:tcPr>
          <w:p w14:paraId="4F2D84CE" w14:textId="24C63FE6" w:rsidR="004B5C85" w:rsidRPr="00896F36" w:rsidRDefault="00F70C8F" w:rsidP="00A13BFE">
            <w:pPr>
              <w:ind w:left="57" w:right="57"/>
              <w:rPr>
                <w:rFonts w:ascii="Arial" w:hAnsi="Arial" w:cs="Arial"/>
                <w:b/>
                <w:bCs/>
                <w:lang w:eastAsia="es-ES"/>
              </w:rPr>
            </w:pPr>
            <w:ins w:id="39" w:author="Pierrard, Sandra" w:date="2025-02-02T13:33:00Z">
              <w:r>
                <w:rPr>
                  <w:rFonts w:ascii="Arial" w:hAnsi="Arial" w:cs="Arial"/>
                  <w:b/>
                  <w:bCs/>
                  <w:lang w:eastAsia="es-ES"/>
                </w:rPr>
                <w:t>Normale Portion</w:t>
              </w:r>
            </w:ins>
            <w:del w:id="40" w:author="Pierrard, Sandra" w:date="2025-02-02T13:32:00Z">
              <w:r w:rsidR="004B5C85" w:rsidRPr="00896F36" w:rsidDel="00F70C8F">
                <w:rPr>
                  <w:rFonts w:ascii="Arial" w:hAnsi="Arial" w:cs="Arial"/>
                  <w:b/>
                  <w:bCs/>
                  <w:lang w:eastAsia="es-ES"/>
                </w:rPr>
                <w:delText>M</w:delText>
              </w:r>
              <w:r w:rsidR="004B5C85" w:rsidDel="00F70C8F">
                <w:rPr>
                  <w:rFonts w:ascii="Arial" w:hAnsi="Arial" w:cs="Arial"/>
                  <w:b/>
                  <w:bCs/>
                  <w:lang w:eastAsia="es-ES"/>
                </w:rPr>
                <w:delText>itte</w:delText>
              </w:r>
            </w:del>
          </w:p>
        </w:tc>
        <w:tc>
          <w:tcPr>
            <w:tcW w:w="962" w:type="dxa"/>
            <w:vAlign w:val="center"/>
            <w:hideMark/>
          </w:tcPr>
          <w:p w14:paraId="204CC182" w14:textId="75EC4AB4" w:rsidR="004B5C85" w:rsidRPr="00896F36" w:rsidRDefault="004B5C85" w:rsidP="00A13BFE">
            <w:pPr>
              <w:ind w:left="57" w:right="57"/>
              <w:rPr>
                <w:rFonts w:ascii="Arial" w:hAnsi="Arial" w:cs="Arial"/>
                <w:b/>
                <w:bCs/>
                <w:lang w:eastAsia="es-ES"/>
              </w:rPr>
            </w:pPr>
            <w:del w:id="41" w:author="Pierrard, Sandra" w:date="2025-02-02T13:33:00Z">
              <w:r w:rsidRPr="00896F36" w:rsidDel="00F70C8F">
                <w:rPr>
                  <w:rFonts w:ascii="Arial" w:hAnsi="Arial" w:cs="Arial"/>
                  <w:b/>
                  <w:bCs/>
                  <w:lang w:eastAsia="es-ES"/>
                </w:rPr>
                <w:delText>M</w:delText>
              </w:r>
              <w:r w:rsidDel="00F70C8F">
                <w:rPr>
                  <w:rFonts w:ascii="Arial" w:hAnsi="Arial" w:cs="Arial"/>
                  <w:b/>
                  <w:bCs/>
                  <w:lang w:eastAsia="es-ES"/>
                </w:rPr>
                <w:delText>aximal</w:delText>
              </w:r>
            </w:del>
            <w:proofErr w:type="spellStart"/>
            <w:ins w:id="42" w:author="Pierrard, Sandra" w:date="2025-02-02T13:33:00Z">
              <w:r w:rsidR="00F70C8F">
                <w:rPr>
                  <w:rFonts w:ascii="Arial" w:hAnsi="Arial" w:cs="Arial"/>
                  <w:b/>
                  <w:bCs/>
                  <w:lang w:eastAsia="es-ES"/>
                </w:rPr>
                <w:t>Grosse</w:t>
              </w:r>
              <w:proofErr w:type="spellEnd"/>
              <w:r w:rsidR="00F70C8F">
                <w:rPr>
                  <w:rFonts w:ascii="Arial" w:hAnsi="Arial" w:cs="Arial"/>
                  <w:b/>
                  <w:bCs/>
                  <w:lang w:eastAsia="es-ES"/>
                </w:rPr>
                <w:t xml:space="preserve"> Portion</w:t>
              </w:r>
            </w:ins>
          </w:p>
        </w:tc>
        <w:tc>
          <w:tcPr>
            <w:tcW w:w="1940" w:type="dxa"/>
            <w:vAlign w:val="center"/>
            <w:hideMark/>
          </w:tcPr>
          <w:p w14:paraId="623C2FB1" w14:textId="77777777" w:rsidR="004B5C85" w:rsidRDefault="00F70C8F" w:rsidP="00A13BFE">
            <w:pPr>
              <w:ind w:left="57" w:right="57"/>
              <w:rPr>
                <w:ins w:id="43" w:author="Pierrard, Sandra" w:date="2025-02-02T13:33:00Z"/>
                <w:rFonts w:ascii="Arial" w:hAnsi="Arial" w:cs="Arial"/>
                <w:b/>
                <w:bCs/>
                <w:lang w:eastAsia="es-ES"/>
              </w:rPr>
            </w:pPr>
            <w:commentRangeStart w:id="44"/>
            <w:ins w:id="45" w:author="Pierrard, Sandra" w:date="2025-02-02T13:32:00Z">
              <w:r>
                <w:rPr>
                  <w:rFonts w:ascii="Arial" w:hAnsi="Arial" w:cs="Arial"/>
                  <w:b/>
                  <w:bCs/>
                  <w:lang w:eastAsia="es-ES"/>
                </w:rPr>
                <w:t>XXL</w:t>
              </w:r>
            </w:ins>
            <w:del w:id="46" w:author="Pierrard, Sandra" w:date="2025-02-02T13:32:00Z">
              <w:r w:rsidR="004B5C85" w:rsidRPr="00896F36" w:rsidDel="00F70C8F">
                <w:rPr>
                  <w:rFonts w:ascii="Arial" w:hAnsi="Arial" w:cs="Arial"/>
                  <w:b/>
                  <w:bCs/>
                  <w:lang w:eastAsia="es-ES"/>
                </w:rPr>
                <w:delText>G</w:delText>
              </w:r>
              <w:r w:rsidR="004B5C85" w:rsidDel="00F70C8F">
                <w:rPr>
                  <w:rFonts w:ascii="Arial" w:hAnsi="Arial" w:cs="Arial"/>
                  <w:b/>
                  <w:bCs/>
                  <w:lang w:eastAsia="es-ES"/>
                </w:rPr>
                <w:delText>igant</w:delText>
              </w:r>
            </w:del>
            <w:commentRangeEnd w:id="44"/>
            <w:r w:rsidR="001C6A3C">
              <w:rPr>
                <w:rStyle w:val="CommentReference"/>
              </w:rPr>
              <w:commentReference w:id="44"/>
            </w:r>
          </w:p>
          <w:p w14:paraId="3BA85691" w14:textId="1A27FEE1" w:rsidR="00F70C8F" w:rsidRPr="00896F36" w:rsidRDefault="00F70C8F" w:rsidP="00A13BFE">
            <w:pPr>
              <w:ind w:left="57" w:right="57"/>
              <w:rPr>
                <w:rFonts w:ascii="Arial" w:hAnsi="Arial" w:cs="Arial"/>
                <w:b/>
                <w:bCs/>
                <w:lang w:eastAsia="es-ES"/>
              </w:rPr>
            </w:pPr>
            <w:proofErr w:type="gramStart"/>
            <w:ins w:id="47" w:author="Pierrard, Sandra" w:date="2025-02-02T13:33:00Z">
              <w:r>
                <w:rPr>
                  <w:rFonts w:ascii="Arial" w:hAnsi="Arial" w:cs="Arial"/>
                  <w:b/>
                  <w:bCs/>
                  <w:lang w:eastAsia="es-ES"/>
                </w:rPr>
                <w:t>XXL Portion</w:t>
              </w:r>
            </w:ins>
            <w:proofErr w:type="gramEnd"/>
          </w:p>
        </w:tc>
      </w:tr>
      <w:tr w:rsidR="004B5C85" w:rsidRPr="00896F36" w14:paraId="5FFEC0E4" w14:textId="77777777" w:rsidTr="004B5C85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6209DB59" w14:textId="073BE7A8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78644C">
              <w:rPr>
                <w:rFonts w:ascii="Arial" w:hAnsi="Arial" w:cs="Arial"/>
                <w:color w:val="000000" w:themeColor="text1"/>
                <w:sz w:val="18"/>
                <w:szCs w:val="18"/>
              </w:rPr>
              <w:t>A</w:t>
            </w:r>
            <w:r w:rsidRPr="00FE51E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 </w:t>
            </w:r>
            <w:r w:rsidRPr="0078644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dem </w:t>
            </w:r>
            <w:r w:rsidRPr="00FE51E1">
              <w:rPr>
                <w:rFonts w:ascii="Arial" w:hAnsi="Arial" w:cs="Arial"/>
                <w:color w:val="000000" w:themeColor="text1"/>
                <w:sz w:val="18"/>
                <w:szCs w:val="18"/>
              </w:rPr>
              <w:t>2. Monat</w:t>
            </w:r>
          </w:p>
        </w:tc>
        <w:tc>
          <w:tcPr>
            <w:tcW w:w="1104" w:type="dxa"/>
            <w:vAlign w:val="center"/>
            <w:hideMark/>
          </w:tcPr>
          <w:p w14:paraId="2F30C385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80 g</w:t>
            </w:r>
          </w:p>
        </w:tc>
        <w:tc>
          <w:tcPr>
            <w:tcW w:w="1104" w:type="dxa"/>
            <w:vAlign w:val="center"/>
            <w:hideMark/>
          </w:tcPr>
          <w:p w14:paraId="7CC98527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150 g</w:t>
            </w:r>
          </w:p>
        </w:tc>
        <w:tc>
          <w:tcPr>
            <w:tcW w:w="962" w:type="dxa"/>
            <w:vAlign w:val="center"/>
            <w:hideMark/>
          </w:tcPr>
          <w:p w14:paraId="5A062014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250 g</w:t>
            </w:r>
          </w:p>
        </w:tc>
        <w:tc>
          <w:tcPr>
            <w:tcW w:w="1940" w:type="dxa"/>
            <w:vAlign w:val="center"/>
            <w:hideMark/>
          </w:tcPr>
          <w:p w14:paraId="3809834C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380 g</w:t>
            </w:r>
          </w:p>
        </w:tc>
      </w:tr>
      <w:tr w:rsidR="004B5C85" w:rsidRPr="00896F36" w14:paraId="1FF00EE8" w14:textId="77777777" w:rsidTr="004B5C85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4B3AD334" w14:textId="7B20FB22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78644C">
              <w:rPr>
                <w:rFonts w:ascii="Arial" w:hAnsi="Arial" w:cs="Arial"/>
                <w:color w:val="000000" w:themeColor="text1"/>
                <w:sz w:val="18"/>
                <w:szCs w:val="18"/>
              </w:rPr>
              <w:t>Zwischen dem 3. und 4. Monat</w:t>
            </w:r>
          </w:p>
        </w:tc>
        <w:tc>
          <w:tcPr>
            <w:tcW w:w="1104" w:type="dxa"/>
            <w:vAlign w:val="center"/>
            <w:hideMark/>
          </w:tcPr>
          <w:p w14:paraId="2AC54CB5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90 g</w:t>
            </w:r>
          </w:p>
        </w:tc>
        <w:tc>
          <w:tcPr>
            <w:tcW w:w="1104" w:type="dxa"/>
            <w:vAlign w:val="center"/>
            <w:hideMark/>
          </w:tcPr>
          <w:p w14:paraId="6E1C74EC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190 g</w:t>
            </w:r>
          </w:p>
        </w:tc>
        <w:tc>
          <w:tcPr>
            <w:tcW w:w="962" w:type="dxa"/>
            <w:vAlign w:val="center"/>
            <w:hideMark/>
          </w:tcPr>
          <w:p w14:paraId="54BE7247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310 g</w:t>
            </w:r>
          </w:p>
        </w:tc>
        <w:tc>
          <w:tcPr>
            <w:tcW w:w="1940" w:type="dxa"/>
            <w:vAlign w:val="center"/>
            <w:hideMark/>
          </w:tcPr>
          <w:p w14:paraId="2932E10A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510 g</w:t>
            </w:r>
          </w:p>
        </w:tc>
      </w:tr>
      <w:tr w:rsidR="004B5C85" w:rsidRPr="00896F36" w14:paraId="663A7A33" w14:textId="77777777" w:rsidTr="004B5C85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57789EB1" w14:textId="63D626B8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78644C">
              <w:rPr>
                <w:rFonts w:ascii="Arial" w:hAnsi="Arial" w:cs="Arial"/>
                <w:color w:val="000000" w:themeColor="text1"/>
                <w:sz w:val="18"/>
                <w:szCs w:val="18"/>
              </w:rPr>
              <w:t>Zwischen dem 5. und 7. Mona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1104" w:type="dxa"/>
            <w:vAlign w:val="center"/>
            <w:hideMark/>
          </w:tcPr>
          <w:p w14:paraId="496CBFEC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110 g</w:t>
            </w:r>
          </w:p>
        </w:tc>
        <w:tc>
          <w:tcPr>
            <w:tcW w:w="1104" w:type="dxa"/>
            <w:vAlign w:val="center"/>
            <w:hideMark/>
          </w:tcPr>
          <w:p w14:paraId="6C0B8F7B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230 g</w:t>
            </w:r>
          </w:p>
        </w:tc>
        <w:tc>
          <w:tcPr>
            <w:tcW w:w="962" w:type="dxa"/>
            <w:vAlign w:val="center"/>
            <w:hideMark/>
          </w:tcPr>
          <w:p w14:paraId="128C5E38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360 g</w:t>
            </w:r>
          </w:p>
        </w:tc>
        <w:tc>
          <w:tcPr>
            <w:tcW w:w="1940" w:type="dxa"/>
            <w:vAlign w:val="center"/>
            <w:hideMark/>
          </w:tcPr>
          <w:p w14:paraId="2E0739A0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620 g</w:t>
            </w:r>
          </w:p>
        </w:tc>
      </w:tr>
      <w:tr w:rsidR="004B5C85" w:rsidRPr="00896F36" w14:paraId="6A7783B3" w14:textId="77777777" w:rsidTr="004B5C85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6C6EF6E1" w14:textId="5DDE3F5E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78644C">
              <w:rPr>
                <w:rFonts w:ascii="Arial" w:hAnsi="Arial" w:cs="Arial"/>
                <w:color w:val="000000" w:themeColor="text1"/>
                <w:sz w:val="18"/>
                <w:szCs w:val="18"/>
              </w:rPr>
              <w:t>Zwischen dem 8. und 12. Monat</w:t>
            </w:r>
          </w:p>
        </w:tc>
        <w:tc>
          <w:tcPr>
            <w:tcW w:w="1104" w:type="dxa"/>
            <w:vAlign w:val="center"/>
            <w:hideMark/>
          </w:tcPr>
          <w:p w14:paraId="7801F558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100 g</w:t>
            </w:r>
          </w:p>
        </w:tc>
        <w:tc>
          <w:tcPr>
            <w:tcW w:w="1104" w:type="dxa"/>
            <w:vAlign w:val="center"/>
            <w:hideMark/>
          </w:tcPr>
          <w:p w14:paraId="7E2E287A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220 g</w:t>
            </w:r>
          </w:p>
        </w:tc>
        <w:tc>
          <w:tcPr>
            <w:tcW w:w="962" w:type="dxa"/>
            <w:vAlign w:val="center"/>
            <w:hideMark/>
          </w:tcPr>
          <w:p w14:paraId="4BD3C5BC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380 g</w:t>
            </w:r>
          </w:p>
        </w:tc>
        <w:tc>
          <w:tcPr>
            <w:tcW w:w="1940" w:type="dxa"/>
            <w:vAlign w:val="center"/>
            <w:hideMark/>
          </w:tcPr>
          <w:p w14:paraId="1655890D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650 g</w:t>
            </w:r>
          </w:p>
        </w:tc>
      </w:tr>
      <w:tr w:rsidR="004B5C85" w:rsidRPr="00896F36" w14:paraId="13DCCCA1" w14:textId="77777777" w:rsidTr="004B5C85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06044AEA" w14:textId="197E2271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del w:id="48" w:author="Pierrard, Sandra" w:date="2025-02-02T13:36:00Z">
              <w:r w:rsidRPr="00E42AB6" w:rsidDel="00F70C8F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delText xml:space="preserve">von </w:delText>
              </w:r>
            </w:del>
            <w:ins w:id="49" w:author="Pierrard, Sandra" w:date="2025-02-02T13:36:00Z">
              <w:r w:rsidR="00F70C8F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 xml:space="preserve">&lt;Zwischen dem </w:t>
              </w:r>
            </w:ins>
            <w:r w:rsidRPr="00E42AB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13 Monaten </w:t>
            </w:r>
            <w:del w:id="50" w:author="Pierrard, Sandra" w:date="2025-02-02T13:36:00Z">
              <w:r w:rsidRPr="00E42AB6" w:rsidDel="00F70C8F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delText xml:space="preserve">bis </w:delText>
              </w:r>
            </w:del>
            <w:ins w:id="51" w:author="Pierrard, Sandra" w:date="2025-02-02T13:36:00Z">
              <w:r w:rsidR="00F70C8F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 xml:space="preserve">und </w:t>
              </w:r>
            </w:ins>
            <w:r w:rsidRPr="00E42AB6">
              <w:rPr>
                <w:rFonts w:ascii="Arial" w:hAnsi="Arial" w:cs="Arial"/>
                <w:color w:val="000000" w:themeColor="text1"/>
                <w:sz w:val="18"/>
                <w:szCs w:val="18"/>
              </w:rPr>
              <w:t>18</w:t>
            </w:r>
            <w:ins w:id="52" w:author="Pierrard, Sandra" w:date="2025-02-02T13:36:00Z">
              <w:r w:rsidR="00F70C8F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 xml:space="preserve">. </w:t>
              </w:r>
            </w:ins>
            <w:r w:rsidRPr="00E42AB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Monat</w:t>
            </w:r>
            <w:del w:id="53" w:author="Pierrard, Sandra" w:date="2025-02-02T13:36:00Z">
              <w:r w:rsidRPr="00E42AB6" w:rsidDel="00F70C8F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delText>en</w:delText>
              </w:r>
            </w:del>
          </w:p>
        </w:tc>
        <w:tc>
          <w:tcPr>
            <w:tcW w:w="1104" w:type="dxa"/>
            <w:vAlign w:val="center"/>
            <w:hideMark/>
          </w:tcPr>
          <w:p w14:paraId="6DBAA129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-</w:t>
            </w:r>
          </w:p>
        </w:tc>
        <w:tc>
          <w:tcPr>
            <w:tcW w:w="1104" w:type="dxa"/>
            <w:vAlign w:val="center"/>
            <w:hideMark/>
          </w:tcPr>
          <w:p w14:paraId="2BC59DE7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-</w:t>
            </w:r>
          </w:p>
        </w:tc>
        <w:tc>
          <w:tcPr>
            <w:tcW w:w="962" w:type="dxa"/>
            <w:vAlign w:val="center"/>
            <w:hideMark/>
          </w:tcPr>
          <w:p w14:paraId="57477212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-</w:t>
            </w:r>
          </w:p>
        </w:tc>
        <w:tc>
          <w:tcPr>
            <w:tcW w:w="1940" w:type="dxa"/>
            <w:vAlign w:val="center"/>
            <w:hideMark/>
          </w:tcPr>
          <w:p w14:paraId="6AEFFD7E" w14:textId="77777777" w:rsidR="004B5C85" w:rsidRPr="00896F36" w:rsidRDefault="004B5C85" w:rsidP="00A13BFE">
            <w:pPr>
              <w:ind w:left="57" w:right="57"/>
              <w:rPr>
                <w:rFonts w:ascii="Arial" w:hAnsi="Arial" w:cs="Arial"/>
                <w:lang w:eastAsia="es-ES"/>
              </w:rPr>
            </w:pPr>
            <w:r w:rsidRPr="00896F36">
              <w:rPr>
                <w:rFonts w:ascii="Arial" w:hAnsi="Arial" w:cs="Arial"/>
                <w:lang w:eastAsia="es-ES"/>
              </w:rPr>
              <w:t>750 g</w:t>
            </w:r>
          </w:p>
        </w:tc>
      </w:tr>
    </w:tbl>
    <w:p w14:paraId="6717CF02" w14:textId="57C30486" w:rsidR="00A03762" w:rsidRPr="0078644C" w:rsidRDefault="00000000" w:rsidP="00707D9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8"/>
          <w:szCs w:val="18"/>
          <w:lang w:val="fr-FR"/>
        </w:rPr>
      </w:pPr>
      <w:r>
        <w:rPr>
          <w:rFonts w:ascii="Arial" w:hAnsi="Arial" w:cs="Arial"/>
          <w:lang w:eastAsia="es-ES"/>
        </w:rPr>
        <w:pict w14:anchorId="0B5F0803">
          <v:rect id="_x0000_i1027" style="width:0;height:1.5pt" o:hralign="center" o:hrstd="t" o:hr="t" fillcolor="#a0a0a0" stroked="f"/>
        </w:pict>
      </w:r>
    </w:p>
    <w:p w14:paraId="3A0F9C60" w14:textId="77777777" w:rsidR="004B5C85" w:rsidRDefault="004B5C85" w:rsidP="0078644C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0B24E37" w14:textId="39245EF3" w:rsidR="0078644C" w:rsidRPr="00F70C8F" w:rsidRDefault="0078644C" w:rsidP="0078644C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8"/>
          <w:szCs w:val="18"/>
          <w:rPrChange w:id="54" w:author="Pierrard, Sandra" w:date="2025-02-02T13:29:00Z">
            <w:rPr>
              <w:rFonts w:ascii="Arial" w:hAnsi="Arial" w:cs="Arial"/>
              <w:color w:val="000000" w:themeColor="text1"/>
              <w:sz w:val="18"/>
              <w:szCs w:val="18"/>
              <w:lang w:val="fr-FR"/>
            </w:rPr>
          </w:rPrChange>
        </w:rPr>
      </w:pPr>
      <w:del w:id="55" w:author="Pierrard, Sandra" w:date="2025-02-02T13:37:00Z">
        <w:r w:rsidRPr="0078644C" w:rsidDel="00F52FB0">
          <w:rPr>
            <w:rFonts w:ascii="Arial" w:hAnsi="Arial" w:cs="Arial"/>
            <w:b/>
            <w:color w:val="000000" w:themeColor="text1"/>
            <w:sz w:val="18"/>
            <w:szCs w:val="18"/>
          </w:rPr>
          <w:delText xml:space="preserve">Stabilität und </w:delText>
        </w:r>
      </w:del>
      <w:del w:id="56" w:author="Pierrard, Sandra" w:date="2025-02-02T13:33:00Z">
        <w:r w:rsidRPr="0078644C" w:rsidDel="00F70C8F">
          <w:rPr>
            <w:rFonts w:ascii="Arial" w:hAnsi="Arial" w:cs="Arial"/>
            <w:b/>
            <w:color w:val="000000" w:themeColor="text1"/>
            <w:sz w:val="18"/>
            <w:szCs w:val="18"/>
          </w:rPr>
          <w:delText>Erhaltung:</w:delText>
        </w:r>
      </w:del>
      <w:ins w:id="57" w:author="Pierrard, Sandra" w:date="2025-02-02T13:33:00Z">
        <w:r w:rsidR="00F70C8F">
          <w:rPr>
            <w:rFonts w:ascii="Arial" w:hAnsi="Arial" w:cs="Arial"/>
            <w:b/>
            <w:color w:val="000000" w:themeColor="text1"/>
            <w:sz w:val="18"/>
            <w:szCs w:val="18"/>
          </w:rPr>
          <w:t>H</w:t>
        </w:r>
      </w:ins>
      <w:ins w:id="58" w:author="Pierrard, Sandra" w:date="2025-02-02T13:34:00Z">
        <w:r w:rsidR="00F70C8F">
          <w:rPr>
            <w:rFonts w:ascii="Arial" w:hAnsi="Arial" w:cs="Arial"/>
            <w:b/>
            <w:color w:val="000000" w:themeColor="text1"/>
            <w:sz w:val="18"/>
            <w:szCs w:val="18"/>
          </w:rPr>
          <w:t>altbarkeit</w:t>
        </w:r>
      </w:ins>
      <w:ins w:id="59" w:author="Pierrard, Sandra" w:date="2025-02-02T13:37:00Z">
        <w:r w:rsidR="00F52FB0">
          <w:rPr>
            <w:rFonts w:ascii="Arial" w:hAnsi="Arial" w:cs="Arial"/>
            <w:b/>
            <w:color w:val="000000" w:themeColor="text1"/>
            <w:sz w:val="18"/>
            <w:szCs w:val="18"/>
          </w:rPr>
          <w:t>:</w:t>
        </w:r>
      </w:ins>
      <w:r w:rsidRPr="0078644C">
        <w:rPr>
          <w:rFonts w:ascii="Arial" w:hAnsi="Arial" w:cs="Arial"/>
          <w:b/>
          <w:color w:val="1F1F1F"/>
          <w:sz w:val="42"/>
          <w:szCs w:val="42"/>
          <w:lang w:eastAsia="fr-FR"/>
        </w:rPr>
        <w:t xml:space="preserve"> </w:t>
      </w:r>
      <w:ins w:id="60" w:author="Pierrard, Sandra" w:date="2025-02-02T13:37:00Z">
        <w:r w:rsidR="00F52FB0" w:rsidRPr="00F52FB0">
          <w:rPr>
            <w:rFonts w:ascii="Arial" w:hAnsi="Arial" w:cs="Arial"/>
            <w:color w:val="000000" w:themeColor="text1"/>
            <w:sz w:val="18"/>
            <w:szCs w:val="18"/>
            <w:rPrChange w:id="61" w:author="Pierrard, Sandra" w:date="2025-02-02T13:37:00Z">
              <w:rPr>
                <w:rFonts w:ascii="Arial" w:hAnsi="Arial" w:cs="Arial"/>
                <w:b/>
                <w:color w:val="1F1F1F"/>
                <w:sz w:val="42"/>
                <w:szCs w:val="42"/>
                <w:lang w:eastAsia="fr-FR"/>
              </w:rPr>
            </w:rPrChange>
          </w:rPr>
          <w:t xml:space="preserve">Die Packung </w:t>
        </w:r>
      </w:ins>
      <w:del w:id="62" w:author="Pierrard, Sandra" w:date="2025-02-02T13:37:00Z">
        <w:r w:rsidRPr="0078644C" w:rsidDel="00F52FB0">
          <w:rPr>
            <w:rFonts w:ascii="Arial" w:hAnsi="Arial" w:cs="Arial"/>
            <w:color w:val="000000" w:themeColor="text1"/>
            <w:sz w:val="18"/>
            <w:szCs w:val="18"/>
          </w:rPr>
          <w:delText>N</w:delText>
        </w:r>
      </w:del>
      <w:ins w:id="63" w:author="Pierrard, Sandra" w:date="2025-02-02T13:37:00Z">
        <w:r w:rsidR="00F52FB0">
          <w:rPr>
            <w:rFonts w:ascii="Arial" w:hAnsi="Arial" w:cs="Arial"/>
            <w:color w:val="000000" w:themeColor="text1"/>
            <w:sz w:val="18"/>
            <w:szCs w:val="18"/>
          </w:rPr>
          <w:t>n</w:t>
        </w:r>
      </w:ins>
      <w:r w:rsidRPr="0078644C">
        <w:rPr>
          <w:rFonts w:ascii="Arial" w:hAnsi="Arial" w:cs="Arial"/>
          <w:color w:val="000000" w:themeColor="text1"/>
          <w:sz w:val="18"/>
          <w:szCs w:val="18"/>
        </w:rPr>
        <w:t xml:space="preserve">ach jedem Gebrauch fest verschließen und HOLY-Lebensmittel an einem trockenen Ort aufbewahren, fern von Licht und Wärmequellen. </w:t>
      </w:r>
      <w:del w:id="64" w:author="Pierrard, Sandra" w:date="2025-02-02T13:34:00Z">
        <w:r w:rsidRPr="0078644C" w:rsidDel="00F70C8F">
          <w:rPr>
            <w:rFonts w:ascii="Arial" w:hAnsi="Arial" w:cs="Arial"/>
            <w:color w:val="000000" w:themeColor="text1"/>
            <w:sz w:val="18"/>
            <w:szCs w:val="18"/>
          </w:rPr>
          <w:delText>Am besten vorher verzehren</w:delText>
        </w:r>
      </w:del>
      <w:ins w:id="65" w:author="Pierrard, Sandra" w:date="2025-02-02T13:34:00Z">
        <w:r w:rsidR="00F70C8F">
          <w:rPr>
            <w:rFonts w:ascii="Arial" w:hAnsi="Arial" w:cs="Arial"/>
            <w:color w:val="000000" w:themeColor="text1"/>
            <w:sz w:val="18"/>
            <w:szCs w:val="18"/>
          </w:rPr>
          <w:t>Verfallsdatum</w:t>
        </w:r>
      </w:ins>
      <w:r w:rsidRPr="0078644C">
        <w:rPr>
          <w:rFonts w:ascii="Arial" w:hAnsi="Arial" w:cs="Arial"/>
          <w:color w:val="000000" w:themeColor="text1"/>
          <w:sz w:val="18"/>
          <w:szCs w:val="18"/>
        </w:rPr>
        <w:t xml:space="preserve"> / Chargennummer: siehe </w:t>
      </w:r>
      <w:del w:id="66" w:author="Pierrard, Sandra" w:date="2025-02-02T13:34:00Z">
        <w:r w:rsidRPr="0078644C" w:rsidDel="00F70C8F">
          <w:rPr>
            <w:rFonts w:ascii="Arial" w:hAnsi="Arial" w:cs="Arial"/>
            <w:color w:val="000000" w:themeColor="text1"/>
            <w:sz w:val="18"/>
            <w:szCs w:val="18"/>
          </w:rPr>
          <w:delText xml:space="preserve">auf der </w:delText>
        </w:r>
      </w:del>
      <w:r w:rsidRPr="0078644C">
        <w:rPr>
          <w:rFonts w:ascii="Arial" w:hAnsi="Arial" w:cs="Arial"/>
          <w:color w:val="000000" w:themeColor="text1"/>
          <w:sz w:val="18"/>
          <w:szCs w:val="18"/>
        </w:rPr>
        <w:t>Verpackung.</w:t>
      </w:r>
    </w:p>
    <w:p w14:paraId="3CC50B6A" w14:textId="136F7757" w:rsidR="008F6A28" w:rsidRPr="00F70C8F" w:rsidRDefault="008F6A28" w:rsidP="00707D9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18"/>
          <w:szCs w:val="18"/>
          <w:rPrChange w:id="67" w:author="Pierrard, Sandra" w:date="2025-02-02T13:29:00Z">
            <w:rPr>
              <w:rFonts w:ascii="Arial" w:hAnsi="Arial" w:cs="Arial"/>
              <w:color w:val="000000" w:themeColor="text1"/>
              <w:sz w:val="18"/>
              <w:szCs w:val="18"/>
              <w:lang w:val="fr-FR"/>
            </w:rPr>
          </w:rPrChange>
        </w:rPr>
      </w:pPr>
    </w:p>
    <w:p w14:paraId="06E4622E" w14:textId="77777777" w:rsidR="0078644C" w:rsidRPr="00F70C8F" w:rsidRDefault="0078644C" w:rsidP="0078644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rPrChange w:id="68" w:author="Pierrard, Sandra" w:date="2025-02-02T13:29:00Z">
            <w:rPr>
              <w:rFonts w:ascii="Arial" w:hAnsi="Arial" w:cs="Arial"/>
              <w:b/>
              <w:bCs/>
              <w:color w:val="000000" w:themeColor="text1"/>
              <w:sz w:val="18"/>
              <w:szCs w:val="18"/>
              <w:u w:val="single"/>
              <w:lang w:val="fr-FR"/>
            </w:rPr>
          </w:rPrChange>
        </w:rPr>
      </w:pPr>
      <w:r w:rsidRPr="0078644C"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  <w:t>Herkunft</w:t>
      </w:r>
      <w:r w:rsidRPr="0078644C">
        <w:rPr>
          <w:rFonts w:ascii="Arial" w:hAnsi="Arial" w:cs="Arial"/>
          <w:b/>
          <w:bCs/>
          <w:color w:val="000000" w:themeColor="text1"/>
          <w:sz w:val="18"/>
          <w:szCs w:val="18"/>
        </w:rPr>
        <w:t>: EU</w:t>
      </w:r>
    </w:p>
    <w:sectPr w:rsidR="0078644C" w:rsidRPr="00F70C8F" w:rsidSect="005D600B">
      <w:pgSz w:w="11906" w:h="16838" w:code="9"/>
      <w:pgMar w:top="567" w:right="720" w:bottom="567" w:left="624" w:header="708" w:footer="708" w:gutter="0"/>
      <w:cols w:space="708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4" w:author="Pierrard, Sandra" w:date="2025-02-02T13:39:00Z" w:initials="SP">
    <w:p w14:paraId="3D4F4305" w14:textId="77777777" w:rsidR="001C6A3C" w:rsidRDefault="001C6A3C" w:rsidP="001C6A3C">
      <w:pPr>
        <w:pStyle w:val="CommentText"/>
      </w:pPr>
      <w:r>
        <w:rPr>
          <w:rStyle w:val="CommentReference"/>
        </w:rPr>
        <w:annotationRef/>
      </w:r>
      <w:r>
        <w:t xml:space="preserve">Etrange de mettre quelque chose au-dela de max pour moi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4F43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35FD886" w16cex:dateUtc="2025-02-02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4F4305" w16cid:durableId="135FD8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0A2C" w14:textId="77777777" w:rsidR="00E75BED" w:rsidRDefault="00E75BED">
      <w:r>
        <w:separator/>
      </w:r>
    </w:p>
  </w:endnote>
  <w:endnote w:type="continuationSeparator" w:id="0">
    <w:p w14:paraId="290BD7DA" w14:textId="77777777" w:rsidR="00E75BED" w:rsidRDefault="00E7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A884" w14:textId="77777777" w:rsidR="00E75BED" w:rsidRDefault="00E75BED">
      <w:r>
        <w:separator/>
      </w:r>
    </w:p>
  </w:footnote>
  <w:footnote w:type="continuationSeparator" w:id="0">
    <w:p w14:paraId="09B86026" w14:textId="77777777" w:rsidR="00E75BED" w:rsidRDefault="00E75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354D"/>
    <w:multiLevelType w:val="hybridMultilevel"/>
    <w:tmpl w:val="2C96B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8010A"/>
    <w:multiLevelType w:val="hybridMultilevel"/>
    <w:tmpl w:val="1E086F84"/>
    <w:lvl w:ilvl="0" w:tplc="B96A8CB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2078E"/>
    <w:multiLevelType w:val="hybridMultilevel"/>
    <w:tmpl w:val="0D585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249CB"/>
    <w:multiLevelType w:val="hybridMultilevel"/>
    <w:tmpl w:val="1CD46798"/>
    <w:lvl w:ilvl="0" w:tplc="1F56A382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C7FB7"/>
    <w:multiLevelType w:val="hybridMultilevel"/>
    <w:tmpl w:val="129AED30"/>
    <w:lvl w:ilvl="0" w:tplc="C492C214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E078D"/>
    <w:multiLevelType w:val="hybridMultilevel"/>
    <w:tmpl w:val="C5724516"/>
    <w:lvl w:ilvl="0" w:tplc="C33A34EC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55882">
    <w:abstractNumId w:val="5"/>
  </w:num>
  <w:num w:numId="2" w16cid:durableId="618027384">
    <w:abstractNumId w:val="1"/>
  </w:num>
  <w:num w:numId="3" w16cid:durableId="1276448565">
    <w:abstractNumId w:val="4"/>
  </w:num>
  <w:num w:numId="4" w16cid:durableId="787549368">
    <w:abstractNumId w:val="3"/>
  </w:num>
  <w:num w:numId="5" w16cid:durableId="1871988754">
    <w:abstractNumId w:val="0"/>
  </w:num>
  <w:num w:numId="6" w16cid:durableId="84320395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ard, Sandra">
    <w15:presenceInfo w15:providerId="AD" w15:userId="S::skoerg01@atkearney.com::17697838-649a-4074-b47a-6f20acd61a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5"/>
    <w:rsid w:val="00011D1B"/>
    <w:rsid w:val="00025BAF"/>
    <w:rsid w:val="00027CCA"/>
    <w:rsid w:val="00036B2A"/>
    <w:rsid w:val="000440A6"/>
    <w:rsid w:val="00044292"/>
    <w:rsid w:val="0005026A"/>
    <w:rsid w:val="0005343D"/>
    <w:rsid w:val="000534FF"/>
    <w:rsid w:val="00055EE7"/>
    <w:rsid w:val="000563D5"/>
    <w:rsid w:val="00073ED9"/>
    <w:rsid w:val="00084EE7"/>
    <w:rsid w:val="000856C6"/>
    <w:rsid w:val="00091106"/>
    <w:rsid w:val="000914FE"/>
    <w:rsid w:val="0009377B"/>
    <w:rsid w:val="000A2AF7"/>
    <w:rsid w:val="000A7713"/>
    <w:rsid w:val="000A7C03"/>
    <w:rsid w:val="000B16FE"/>
    <w:rsid w:val="000B352C"/>
    <w:rsid w:val="000B7FC3"/>
    <w:rsid w:val="000C6E62"/>
    <w:rsid w:val="000E055F"/>
    <w:rsid w:val="000E7FB9"/>
    <w:rsid w:val="000F5215"/>
    <w:rsid w:val="000F708B"/>
    <w:rsid w:val="001131DD"/>
    <w:rsid w:val="00114F70"/>
    <w:rsid w:val="00123741"/>
    <w:rsid w:val="00125C52"/>
    <w:rsid w:val="00140B25"/>
    <w:rsid w:val="001532C5"/>
    <w:rsid w:val="00157CAC"/>
    <w:rsid w:val="00162B9C"/>
    <w:rsid w:val="001702A0"/>
    <w:rsid w:val="0017707C"/>
    <w:rsid w:val="001773F3"/>
    <w:rsid w:val="00184A35"/>
    <w:rsid w:val="00187E59"/>
    <w:rsid w:val="001A0093"/>
    <w:rsid w:val="001B049B"/>
    <w:rsid w:val="001B2412"/>
    <w:rsid w:val="001B2F04"/>
    <w:rsid w:val="001B3D34"/>
    <w:rsid w:val="001B41CC"/>
    <w:rsid w:val="001B7B00"/>
    <w:rsid w:val="001C4AED"/>
    <w:rsid w:val="001C4B4F"/>
    <w:rsid w:val="001C54E5"/>
    <w:rsid w:val="001C6A3C"/>
    <w:rsid w:val="001D25AC"/>
    <w:rsid w:val="001D47C5"/>
    <w:rsid w:val="001D6EE3"/>
    <w:rsid w:val="001D7394"/>
    <w:rsid w:val="001E2F58"/>
    <w:rsid w:val="002026CD"/>
    <w:rsid w:val="00206D38"/>
    <w:rsid w:val="002121A6"/>
    <w:rsid w:val="00213F30"/>
    <w:rsid w:val="0025042F"/>
    <w:rsid w:val="00265430"/>
    <w:rsid w:val="00271C71"/>
    <w:rsid w:val="00280E1D"/>
    <w:rsid w:val="00282E97"/>
    <w:rsid w:val="00283095"/>
    <w:rsid w:val="00286E24"/>
    <w:rsid w:val="00297671"/>
    <w:rsid w:val="002A4EE9"/>
    <w:rsid w:val="002A7987"/>
    <w:rsid w:val="002B4973"/>
    <w:rsid w:val="002B78DE"/>
    <w:rsid w:val="002C0C37"/>
    <w:rsid w:val="002C163A"/>
    <w:rsid w:val="002D175C"/>
    <w:rsid w:val="002D2854"/>
    <w:rsid w:val="002D5DD6"/>
    <w:rsid w:val="002E35FD"/>
    <w:rsid w:val="002E40E1"/>
    <w:rsid w:val="002E7151"/>
    <w:rsid w:val="002F3CB9"/>
    <w:rsid w:val="00302E8C"/>
    <w:rsid w:val="0031798D"/>
    <w:rsid w:val="003212E0"/>
    <w:rsid w:val="003229FA"/>
    <w:rsid w:val="00323A86"/>
    <w:rsid w:val="003351F1"/>
    <w:rsid w:val="00373C65"/>
    <w:rsid w:val="0037459D"/>
    <w:rsid w:val="003760B3"/>
    <w:rsid w:val="003845A8"/>
    <w:rsid w:val="0038537C"/>
    <w:rsid w:val="00386A13"/>
    <w:rsid w:val="003A32AA"/>
    <w:rsid w:val="003B1FEB"/>
    <w:rsid w:val="003B3EEF"/>
    <w:rsid w:val="003B5BEF"/>
    <w:rsid w:val="003C7041"/>
    <w:rsid w:val="003D2C0C"/>
    <w:rsid w:val="003F7CBE"/>
    <w:rsid w:val="00412A00"/>
    <w:rsid w:val="00417300"/>
    <w:rsid w:val="00426568"/>
    <w:rsid w:val="00432787"/>
    <w:rsid w:val="00435168"/>
    <w:rsid w:val="00435DAF"/>
    <w:rsid w:val="0044477E"/>
    <w:rsid w:val="00447B53"/>
    <w:rsid w:val="0045378D"/>
    <w:rsid w:val="00455101"/>
    <w:rsid w:val="00470326"/>
    <w:rsid w:val="0047742B"/>
    <w:rsid w:val="00484C5F"/>
    <w:rsid w:val="004858EC"/>
    <w:rsid w:val="004A096E"/>
    <w:rsid w:val="004B5C85"/>
    <w:rsid w:val="004B6F55"/>
    <w:rsid w:val="004C2BCA"/>
    <w:rsid w:val="004C79F1"/>
    <w:rsid w:val="004D3A21"/>
    <w:rsid w:val="004D6AE2"/>
    <w:rsid w:val="004E4D1C"/>
    <w:rsid w:val="004F4B61"/>
    <w:rsid w:val="004F5187"/>
    <w:rsid w:val="00500582"/>
    <w:rsid w:val="0050569F"/>
    <w:rsid w:val="00522EED"/>
    <w:rsid w:val="005277C0"/>
    <w:rsid w:val="00531D91"/>
    <w:rsid w:val="00535148"/>
    <w:rsid w:val="00536BD3"/>
    <w:rsid w:val="005414CD"/>
    <w:rsid w:val="00565A01"/>
    <w:rsid w:val="005667A3"/>
    <w:rsid w:val="005704D0"/>
    <w:rsid w:val="00591954"/>
    <w:rsid w:val="005A4A0D"/>
    <w:rsid w:val="005B31CC"/>
    <w:rsid w:val="005B3491"/>
    <w:rsid w:val="005B4463"/>
    <w:rsid w:val="005B724D"/>
    <w:rsid w:val="005C1123"/>
    <w:rsid w:val="005C5B33"/>
    <w:rsid w:val="005D600B"/>
    <w:rsid w:val="005D6137"/>
    <w:rsid w:val="005D64B2"/>
    <w:rsid w:val="005E20C7"/>
    <w:rsid w:val="005F00A6"/>
    <w:rsid w:val="005F01A6"/>
    <w:rsid w:val="005F17B5"/>
    <w:rsid w:val="005F4E54"/>
    <w:rsid w:val="005F5C68"/>
    <w:rsid w:val="006018DD"/>
    <w:rsid w:val="0060595A"/>
    <w:rsid w:val="00616C2A"/>
    <w:rsid w:val="0064212F"/>
    <w:rsid w:val="00644F18"/>
    <w:rsid w:val="00645443"/>
    <w:rsid w:val="00645C6B"/>
    <w:rsid w:val="00645E4F"/>
    <w:rsid w:val="00652D8C"/>
    <w:rsid w:val="00654C30"/>
    <w:rsid w:val="00660B83"/>
    <w:rsid w:val="00661E59"/>
    <w:rsid w:val="00671DB0"/>
    <w:rsid w:val="00676B36"/>
    <w:rsid w:val="00682B94"/>
    <w:rsid w:val="006831C1"/>
    <w:rsid w:val="006959BC"/>
    <w:rsid w:val="006A4C17"/>
    <w:rsid w:val="006A6A41"/>
    <w:rsid w:val="006B2291"/>
    <w:rsid w:val="006D3079"/>
    <w:rsid w:val="006D4A67"/>
    <w:rsid w:val="006E30E0"/>
    <w:rsid w:val="006E3946"/>
    <w:rsid w:val="00707D97"/>
    <w:rsid w:val="007106D0"/>
    <w:rsid w:val="00717A27"/>
    <w:rsid w:val="00754681"/>
    <w:rsid w:val="00760327"/>
    <w:rsid w:val="0076164D"/>
    <w:rsid w:val="007616AD"/>
    <w:rsid w:val="007619E4"/>
    <w:rsid w:val="00767496"/>
    <w:rsid w:val="007752E4"/>
    <w:rsid w:val="00775D7B"/>
    <w:rsid w:val="00783C68"/>
    <w:rsid w:val="0078644C"/>
    <w:rsid w:val="007A1EC2"/>
    <w:rsid w:val="007A3488"/>
    <w:rsid w:val="007A5E7D"/>
    <w:rsid w:val="007A5F8D"/>
    <w:rsid w:val="007B60DF"/>
    <w:rsid w:val="007C5DB1"/>
    <w:rsid w:val="007C65F6"/>
    <w:rsid w:val="007D70FD"/>
    <w:rsid w:val="007F06CC"/>
    <w:rsid w:val="00800362"/>
    <w:rsid w:val="00801B6A"/>
    <w:rsid w:val="00801EB0"/>
    <w:rsid w:val="008038E5"/>
    <w:rsid w:val="008070E4"/>
    <w:rsid w:val="00813527"/>
    <w:rsid w:val="00832E3C"/>
    <w:rsid w:val="0085136E"/>
    <w:rsid w:val="00856828"/>
    <w:rsid w:val="008569E3"/>
    <w:rsid w:val="008607B0"/>
    <w:rsid w:val="00863545"/>
    <w:rsid w:val="00864E96"/>
    <w:rsid w:val="00865BC3"/>
    <w:rsid w:val="0087184E"/>
    <w:rsid w:val="00873EF1"/>
    <w:rsid w:val="00875AA1"/>
    <w:rsid w:val="00875D43"/>
    <w:rsid w:val="008A664C"/>
    <w:rsid w:val="008A781C"/>
    <w:rsid w:val="008A7F0F"/>
    <w:rsid w:val="008C6088"/>
    <w:rsid w:val="008C7DF2"/>
    <w:rsid w:val="008F1EBB"/>
    <w:rsid w:val="008F4531"/>
    <w:rsid w:val="008F6A28"/>
    <w:rsid w:val="00907DE6"/>
    <w:rsid w:val="00915ECB"/>
    <w:rsid w:val="00917495"/>
    <w:rsid w:val="00922832"/>
    <w:rsid w:val="009467BD"/>
    <w:rsid w:val="00951F6A"/>
    <w:rsid w:val="00954CF4"/>
    <w:rsid w:val="009572B5"/>
    <w:rsid w:val="00962EC1"/>
    <w:rsid w:val="0097380C"/>
    <w:rsid w:val="0097588F"/>
    <w:rsid w:val="0097760D"/>
    <w:rsid w:val="00981706"/>
    <w:rsid w:val="00990041"/>
    <w:rsid w:val="009971E1"/>
    <w:rsid w:val="00997329"/>
    <w:rsid w:val="009A26B3"/>
    <w:rsid w:val="009D3CD6"/>
    <w:rsid w:val="009E252A"/>
    <w:rsid w:val="009F0F28"/>
    <w:rsid w:val="00A03762"/>
    <w:rsid w:val="00A05789"/>
    <w:rsid w:val="00A06487"/>
    <w:rsid w:val="00A20568"/>
    <w:rsid w:val="00A31597"/>
    <w:rsid w:val="00A64076"/>
    <w:rsid w:val="00A6500F"/>
    <w:rsid w:val="00A66614"/>
    <w:rsid w:val="00A71302"/>
    <w:rsid w:val="00A71A6C"/>
    <w:rsid w:val="00A75716"/>
    <w:rsid w:val="00A76B61"/>
    <w:rsid w:val="00A8776E"/>
    <w:rsid w:val="00A93C10"/>
    <w:rsid w:val="00AB48D9"/>
    <w:rsid w:val="00AC1368"/>
    <w:rsid w:val="00AC2D7A"/>
    <w:rsid w:val="00AD150D"/>
    <w:rsid w:val="00AD6809"/>
    <w:rsid w:val="00AE3577"/>
    <w:rsid w:val="00AE3C04"/>
    <w:rsid w:val="00AF5A31"/>
    <w:rsid w:val="00AF7A8B"/>
    <w:rsid w:val="00B0318B"/>
    <w:rsid w:val="00B034B0"/>
    <w:rsid w:val="00B06B75"/>
    <w:rsid w:val="00B20BD2"/>
    <w:rsid w:val="00B259D7"/>
    <w:rsid w:val="00B35D32"/>
    <w:rsid w:val="00B410AD"/>
    <w:rsid w:val="00B4247D"/>
    <w:rsid w:val="00B42547"/>
    <w:rsid w:val="00B432E4"/>
    <w:rsid w:val="00B602F5"/>
    <w:rsid w:val="00B62408"/>
    <w:rsid w:val="00B626DD"/>
    <w:rsid w:val="00B62A46"/>
    <w:rsid w:val="00B66667"/>
    <w:rsid w:val="00B83A4D"/>
    <w:rsid w:val="00B85613"/>
    <w:rsid w:val="00B92302"/>
    <w:rsid w:val="00B97184"/>
    <w:rsid w:val="00BB6760"/>
    <w:rsid w:val="00BD7540"/>
    <w:rsid w:val="00BD7BE9"/>
    <w:rsid w:val="00BF0935"/>
    <w:rsid w:val="00C26096"/>
    <w:rsid w:val="00C36CC5"/>
    <w:rsid w:val="00C51F3B"/>
    <w:rsid w:val="00C575C5"/>
    <w:rsid w:val="00C6365A"/>
    <w:rsid w:val="00C85367"/>
    <w:rsid w:val="00C92BDD"/>
    <w:rsid w:val="00C96AC0"/>
    <w:rsid w:val="00CA4ED9"/>
    <w:rsid w:val="00CB1958"/>
    <w:rsid w:val="00CF0E5D"/>
    <w:rsid w:val="00D120AF"/>
    <w:rsid w:val="00D20729"/>
    <w:rsid w:val="00D23E5F"/>
    <w:rsid w:val="00D36FFF"/>
    <w:rsid w:val="00D52982"/>
    <w:rsid w:val="00D55EAD"/>
    <w:rsid w:val="00D56AB9"/>
    <w:rsid w:val="00D60D70"/>
    <w:rsid w:val="00D65429"/>
    <w:rsid w:val="00D67673"/>
    <w:rsid w:val="00D71DA2"/>
    <w:rsid w:val="00D729D7"/>
    <w:rsid w:val="00D841DF"/>
    <w:rsid w:val="00D84C83"/>
    <w:rsid w:val="00D8652B"/>
    <w:rsid w:val="00D918CA"/>
    <w:rsid w:val="00D92A0C"/>
    <w:rsid w:val="00D942EF"/>
    <w:rsid w:val="00D961B1"/>
    <w:rsid w:val="00DA4710"/>
    <w:rsid w:val="00DA7FF3"/>
    <w:rsid w:val="00DB2479"/>
    <w:rsid w:val="00DB5E39"/>
    <w:rsid w:val="00DB61E0"/>
    <w:rsid w:val="00DB7613"/>
    <w:rsid w:val="00DB7FDD"/>
    <w:rsid w:val="00DC4D0A"/>
    <w:rsid w:val="00DD0DE6"/>
    <w:rsid w:val="00DD7E7F"/>
    <w:rsid w:val="00DE0B7D"/>
    <w:rsid w:val="00DF2215"/>
    <w:rsid w:val="00DF3CB4"/>
    <w:rsid w:val="00E06E81"/>
    <w:rsid w:val="00E16EB8"/>
    <w:rsid w:val="00E237B8"/>
    <w:rsid w:val="00E30118"/>
    <w:rsid w:val="00E32B65"/>
    <w:rsid w:val="00E42AB6"/>
    <w:rsid w:val="00E5025B"/>
    <w:rsid w:val="00E50831"/>
    <w:rsid w:val="00E5313C"/>
    <w:rsid w:val="00E633BF"/>
    <w:rsid w:val="00E75BED"/>
    <w:rsid w:val="00E80353"/>
    <w:rsid w:val="00E853BD"/>
    <w:rsid w:val="00E91095"/>
    <w:rsid w:val="00E91EDD"/>
    <w:rsid w:val="00E94DCD"/>
    <w:rsid w:val="00ED442E"/>
    <w:rsid w:val="00EE7597"/>
    <w:rsid w:val="00EF0F0A"/>
    <w:rsid w:val="00EF56CD"/>
    <w:rsid w:val="00F06652"/>
    <w:rsid w:val="00F11A89"/>
    <w:rsid w:val="00F1208B"/>
    <w:rsid w:val="00F25076"/>
    <w:rsid w:val="00F27AA2"/>
    <w:rsid w:val="00F316EC"/>
    <w:rsid w:val="00F32D96"/>
    <w:rsid w:val="00F40166"/>
    <w:rsid w:val="00F52FB0"/>
    <w:rsid w:val="00F54F87"/>
    <w:rsid w:val="00F54FE4"/>
    <w:rsid w:val="00F70C8F"/>
    <w:rsid w:val="00F7211D"/>
    <w:rsid w:val="00F73040"/>
    <w:rsid w:val="00F85E68"/>
    <w:rsid w:val="00F87935"/>
    <w:rsid w:val="00F94F2F"/>
    <w:rsid w:val="00FB5A1E"/>
    <w:rsid w:val="00FC5644"/>
    <w:rsid w:val="00FC7021"/>
    <w:rsid w:val="00FC7D44"/>
    <w:rsid w:val="00FD23D8"/>
    <w:rsid w:val="00FE4E47"/>
    <w:rsid w:val="00FE51E1"/>
    <w:rsid w:val="00FE6B8E"/>
    <w:rsid w:val="00FF3372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44D09"/>
  <w15:docId w15:val="{012E378E-8AE2-4E41-840B-31C93B51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F55"/>
    <w:rPr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6F55"/>
    <w:pPr>
      <w:jc w:val="center"/>
    </w:pPr>
    <w:rPr>
      <w:b/>
      <w:sz w:val="36"/>
    </w:rPr>
  </w:style>
  <w:style w:type="paragraph" w:styleId="BodyTextIndent">
    <w:name w:val="Body Text Indent"/>
    <w:basedOn w:val="Normal"/>
    <w:link w:val="BodyTextIndentChar"/>
    <w:semiHidden/>
    <w:rsid w:val="004B6F55"/>
    <w:pPr>
      <w:ind w:left="4320" w:hanging="4320"/>
    </w:pPr>
    <w:rPr>
      <w:sz w:val="24"/>
      <w:lang w:val="en-GB"/>
    </w:rPr>
  </w:style>
  <w:style w:type="paragraph" w:styleId="Header">
    <w:name w:val="header"/>
    <w:basedOn w:val="Normal"/>
    <w:link w:val="HeaderChar"/>
    <w:semiHidden/>
    <w:rsid w:val="004B6F5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4B6F5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4B6F55"/>
  </w:style>
  <w:style w:type="paragraph" w:styleId="BodyTextIndent2">
    <w:name w:val="Body Text Indent 2"/>
    <w:basedOn w:val="Normal"/>
    <w:semiHidden/>
    <w:rsid w:val="004B6F55"/>
    <w:pPr>
      <w:tabs>
        <w:tab w:val="left" w:pos="2694"/>
      </w:tabs>
      <w:ind w:left="142"/>
    </w:pPr>
    <w:rPr>
      <w:lang w:val="it-IT"/>
    </w:rPr>
  </w:style>
  <w:style w:type="paragraph" w:styleId="DocumentMap">
    <w:name w:val="Document Map"/>
    <w:basedOn w:val="Normal"/>
    <w:semiHidden/>
    <w:rsid w:val="004B6F55"/>
    <w:pPr>
      <w:shd w:val="clear" w:color="auto" w:fill="000080"/>
    </w:pPr>
    <w:rPr>
      <w:rFonts w:ascii="Tahoma" w:hAnsi="Tahoma" w:cs="Tahoma"/>
    </w:rPr>
  </w:style>
  <w:style w:type="paragraph" w:styleId="BodyText3">
    <w:name w:val="Body Text 3"/>
    <w:basedOn w:val="Normal"/>
    <w:semiHidden/>
    <w:rsid w:val="004B6F55"/>
    <w:pPr>
      <w:jc w:val="both"/>
    </w:pPr>
    <w:rPr>
      <w:rFonts w:ascii="Tahoma" w:hAnsi="Tahoma"/>
      <w:sz w:val="18"/>
      <w:szCs w:val="24"/>
      <w:lang w:val="en-GB" w:eastAsia="es-ES"/>
    </w:rPr>
  </w:style>
  <w:style w:type="paragraph" w:styleId="BodyText">
    <w:name w:val="Body Text"/>
    <w:basedOn w:val="Normal"/>
    <w:semiHidden/>
    <w:rsid w:val="004B6F55"/>
    <w:pPr>
      <w:ind w:right="-1701"/>
    </w:pPr>
    <w:rPr>
      <w:szCs w:val="22"/>
    </w:rPr>
  </w:style>
  <w:style w:type="paragraph" w:customStyle="1" w:styleId="CM4">
    <w:name w:val="CM4"/>
    <w:basedOn w:val="Normal"/>
    <w:next w:val="Normal"/>
    <w:rsid w:val="004B6F55"/>
    <w:pPr>
      <w:autoSpaceDE w:val="0"/>
      <w:autoSpaceDN w:val="0"/>
      <w:adjustRightInd w:val="0"/>
    </w:pPr>
    <w:rPr>
      <w:rFonts w:ascii="EUAlbertina" w:hAnsi="EUAlbertina"/>
      <w:szCs w:val="24"/>
      <w:lang w:val="es-ES" w:eastAsia="es-ES"/>
    </w:rPr>
  </w:style>
  <w:style w:type="table" w:styleId="TableGrid">
    <w:name w:val="Table Grid"/>
    <w:basedOn w:val="TableNormal"/>
    <w:uiPriority w:val="59"/>
    <w:rsid w:val="00470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semiHidden/>
    <w:rsid w:val="00025BAF"/>
    <w:rPr>
      <w:lang w:val="de-DE" w:eastAsia="de-DE"/>
    </w:rPr>
  </w:style>
  <w:style w:type="character" w:customStyle="1" w:styleId="BodyTextIndentChar">
    <w:name w:val="Body Text Indent Char"/>
    <w:link w:val="BodyTextIndent"/>
    <w:semiHidden/>
    <w:rsid w:val="00025BAF"/>
    <w:rPr>
      <w:sz w:val="24"/>
      <w:lang w:val="en-GB" w:eastAsia="de-DE"/>
    </w:rPr>
  </w:style>
  <w:style w:type="paragraph" w:customStyle="1" w:styleId="Default">
    <w:name w:val="Default"/>
    <w:rsid w:val="00025BA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itleChar">
    <w:name w:val="Title Char"/>
    <w:link w:val="Title"/>
    <w:rsid w:val="00025BAF"/>
    <w:rPr>
      <w:b/>
      <w:sz w:val="36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24"/>
    <w:rPr>
      <w:rFonts w:ascii="Tahoma" w:hAnsi="Tahoma" w:cs="Tahoma"/>
      <w:sz w:val="16"/>
      <w:szCs w:val="16"/>
      <w:lang w:val="de-DE" w:eastAsia="de-DE"/>
    </w:rPr>
  </w:style>
  <w:style w:type="paragraph" w:styleId="ListParagraph">
    <w:name w:val="List Paragraph"/>
    <w:basedOn w:val="Normal"/>
    <w:uiPriority w:val="34"/>
    <w:qFormat/>
    <w:rsid w:val="005B31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AB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AB6"/>
    <w:rPr>
      <w:rFonts w:ascii="Consolas" w:hAnsi="Consolas"/>
      <w:lang w:val="de-DE" w:eastAsia="de-DE"/>
    </w:rPr>
  </w:style>
  <w:style w:type="paragraph" w:styleId="Revision">
    <w:name w:val="Revision"/>
    <w:hidden/>
    <w:uiPriority w:val="99"/>
    <w:semiHidden/>
    <w:rsid w:val="00F70C8F"/>
    <w:rPr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1C6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6A3C"/>
  </w:style>
  <w:style w:type="character" w:customStyle="1" w:styleId="CommentTextChar">
    <w:name w:val="Comment Text Char"/>
    <w:basedOn w:val="DefaultParagraphFont"/>
    <w:link w:val="CommentText"/>
    <w:uiPriority w:val="99"/>
    <w:rsid w:val="001C6A3C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A3C"/>
    <w:rPr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Product Specification</vt:lpstr>
      <vt:lpstr>Product Specification</vt:lpstr>
    </vt:vector>
  </TitlesOfParts>
  <Company>SDAC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Specification</dc:title>
  <dc:subject/>
  <dc:creator>SDAC</dc:creator>
  <cp:keywords/>
  <cp:lastModifiedBy>Pierrard, Sandra</cp:lastModifiedBy>
  <cp:revision>2</cp:revision>
  <cp:lastPrinted>2025-02-01T11:00:00Z</cp:lastPrinted>
  <dcterms:created xsi:type="dcterms:W3CDTF">2025-02-02T12:40:00Z</dcterms:created>
  <dcterms:modified xsi:type="dcterms:W3CDTF">2025-02-02T12:40:00Z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15a84-bb14-486b-9367-c1af54c95fa4_Enabled">
    <vt:lpwstr>true</vt:lpwstr>
  </property>
  <property fmtid="{D5CDD505-2E9C-101B-9397-08002B2CF9AE}" pid="3" name="MSIP_Label_0e815a84-bb14-486b-9367-c1af54c95fa4_SetDate">
    <vt:lpwstr>2025-02-02T12:36:58Z</vt:lpwstr>
  </property>
  <property fmtid="{D5CDD505-2E9C-101B-9397-08002B2CF9AE}" pid="4" name="MSIP_Label_0e815a84-bb14-486b-9367-c1af54c95fa4_Method">
    <vt:lpwstr>Standard</vt:lpwstr>
  </property>
  <property fmtid="{D5CDD505-2E9C-101B-9397-08002B2CF9AE}" pid="5" name="MSIP_Label_0e815a84-bb14-486b-9367-c1af54c95fa4_Name">
    <vt:lpwstr>Standard</vt:lpwstr>
  </property>
  <property fmtid="{D5CDD505-2E9C-101B-9397-08002B2CF9AE}" pid="6" name="MSIP_Label_0e815a84-bb14-486b-9367-c1af54c95fa4_SiteId">
    <vt:lpwstr>5dc645ed-297f-4dca-b0af-2339c71c5388</vt:lpwstr>
  </property>
  <property fmtid="{D5CDD505-2E9C-101B-9397-08002B2CF9AE}" pid="7" name="MSIP_Label_0e815a84-bb14-486b-9367-c1af54c95fa4_ActionId">
    <vt:lpwstr>ff912014-92b5-4b00-b891-58af20719101</vt:lpwstr>
  </property>
  <property fmtid="{D5CDD505-2E9C-101B-9397-08002B2CF9AE}" pid="8" name="MSIP_Label_0e815a84-bb14-486b-9367-c1af54c95fa4_ContentBits">
    <vt:lpwstr>0</vt:lpwstr>
  </property>
</Properties>
</file>